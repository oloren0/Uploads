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1D753" w14:textId="77777777" w:rsidR="00790792" w:rsidRDefault="007E6720" w:rsidP="00365B8B">
      <w:pPr>
        <w:spacing w:after="0" w:line="259" w:lineRule="auto"/>
        <w:ind w:left="0" w:right="0" w:firstLine="0"/>
        <w:jc w:val="center"/>
      </w:pPr>
      <w:r>
        <w:rPr>
          <w:color w:val="C00000"/>
          <w:sz w:val="32"/>
        </w:rPr>
        <w:t xml:space="preserve">OFRI OREN </w:t>
      </w:r>
    </w:p>
    <w:p w14:paraId="36DE74E1" w14:textId="77777777" w:rsidR="00790792" w:rsidRDefault="007E6720" w:rsidP="00365B8B">
      <w:pPr>
        <w:spacing w:after="0" w:line="259" w:lineRule="auto"/>
        <w:ind w:left="0" w:right="0" w:firstLine="0"/>
        <w:jc w:val="center"/>
      </w:pPr>
      <w:r>
        <w:rPr>
          <w:color w:val="000000"/>
        </w:rPr>
        <w:t>ofrioren@gmail.com</w:t>
      </w:r>
      <w:r>
        <w:t xml:space="preserve"> | (310) 985 – 4692 </w:t>
      </w:r>
    </w:p>
    <w:p w14:paraId="5E7ED1E5" w14:textId="4676F376" w:rsidR="0015255E" w:rsidRPr="0015255E" w:rsidRDefault="0015255E" w:rsidP="00365B8B">
      <w:pPr>
        <w:spacing w:after="0" w:line="259" w:lineRule="auto"/>
        <w:ind w:left="0" w:right="0" w:firstLine="0"/>
        <w:jc w:val="center"/>
        <w:rPr>
          <w:u w:val="single"/>
        </w:rPr>
      </w:pPr>
      <w:hyperlink r:id="rId7" w:history="1">
        <w:r w:rsidRPr="00812F55">
          <w:rPr>
            <w:rStyle w:val="Hyperlink"/>
          </w:rPr>
          <w:t>www.linkedin.com/in/ofrioren</w:t>
        </w:r>
      </w:hyperlink>
      <w:r>
        <w:t xml:space="preserve"> | </w:t>
      </w:r>
      <w:hyperlink r:id="rId8" w:history="1">
        <w:r w:rsidR="00332DE4" w:rsidRPr="00812F55">
          <w:rPr>
            <w:rStyle w:val="Hyperlink"/>
          </w:rPr>
          <w:t>https://github.com/oloren0</w:t>
        </w:r>
      </w:hyperlink>
      <w:r w:rsidR="00332DE4">
        <w:t xml:space="preserve"> </w:t>
      </w:r>
    </w:p>
    <w:p w14:paraId="6AF9E51B" w14:textId="77777777" w:rsidR="0074514E" w:rsidRDefault="0074514E" w:rsidP="00365B8B">
      <w:pPr>
        <w:spacing w:after="15" w:line="259" w:lineRule="auto"/>
        <w:ind w:left="0" w:right="0" w:firstLine="0"/>
      </w:pPr>
    </w:p>
    <w:p w14:paraId="4D5E0415" w14:textId="05F4C988" w:rsidR="0074514E" w:rsidRDefault="00140A5A" w:rsidP="00365B8B">
      <w:pPr>
        <w:pStyle w:val="Heading1"/>
        <w:ind w:left="0"/>
      </w:pPr>
      <w:r>
        <w:t>Professional Summary</w:t>
      </w:r>
    </w:p>
    <w:p w14:paraId="3D84BA44" w14:textId="77777777" w:rsidR="00B73739" w:rsidRPr="00DD09D4" w:rsidRDefault="00B73739" w:rsidP="00365B8B">
      <w:pPr>
        <w:ind w:left="0" w:right="0"/>
        <w:rPr>
          <w:sz w:val="10"/>
          <w:szCs w:val="10"/>
          <w:lang w:val="en-US" w:eastAsia="en-US"/>
        </w:rPr>
      </w:pPr>
    </w:p>
    <w:p w14:paraId="55794974" w14:textId="6F101E07" w:rsidR="004B6A47" w:rsidRDefault="004B6A47" w:rsidP="00365B8B">
      <w:pPr>
        <w:spacing w:after="15" w:line="259" w:lineRule="auto"/>
        <w:ind w:left="0" w:right="0"/>
      </w:pPr>
      <w:r w:rsidRPr="004B6A47">
        <w:rPr>
          <w:rFonts w:eastAsia="Segoe UI Symbol"/>
        </w:rPr>
        <w:t xml:space="preserve">Data professional </w:t>
      </w:r>
      <w:r>
        <w:rPr>
          <w:rFonts w:eastAsia="Segoe UI Symbol"/>
        </w:rPr>
        <w:t>with two years of experience using data and eight years of professional experience in education. My greatest strength is taking data and making it accessible through storytelling and visuals. On the technical end, my greatest strengths are statistical analysis and Python. Understanding how to read data allows us to ask thought-provoking questions, probe the information presented to us for accuracy, and find answers.</w:t>
      </w:r>
      <w:r>
        <w:t xml:space="preserve"> </w:t>
      </w:r>
    </w:p>
    <w:p w14:paraId="4C68CC18" w14:textId="100276CE" w:rsidR="00790792" w:rsidRDefault="00790792" w:rsidP="00365B8B">
      <w:pPr>
        <w:spacing w:after="15" w:line="259" w:lineRule="auto"/>
        <w:ind w:left="0" w:right="0" w:firstLine="0"/>
      </w:pPr>
    </w:p>
    <w:p w14:paraId="6B6A923A" w14:textId="77777777" w:rsidR="00790792" w:rsidRDefault="007E6720" w:rsidP="00365B8B">
      <w:pPr>
        <w:pStyle w:val="Heading1"/>
        <w:ind w:left="0"/>
      </w:pPr>
      <w:r>
        <w:t xml:space="preserve">Technical Skills   </w:t>
      </w:r>
    </w:p>
    <w:p w14:paraId="07F42D91" w14:textId="77777777" w:rsidR="00B73739" w:rsidRPr="00DD09D4" w:rsidRDefault="00B73739" w:rsidP="00365B8B">
      <w:pPr>
        <w:ind w:left="0" w:right="0"/>
        <w:rPr>
          <w:sz w:val="10"/>
          <w:szCs w:val="10"/>
          <w:lang w:val="en-US" w:eastAsia="en-US"/>
        </w:rPr>
      </w:pPr>
    </w:p>
    <w:p w14:paraId="1AE952DF" w14:textId="01656E94" w:rsidR="00790792" w:rsidRDefault="007E6720" w:rsidP="00365B8B">
      <w:pPr>
        <w:ind w:left="0" w:right="0"/>
      </w:pPr>
      <w:r>
        <w:rPr>
          <w:i/>
        </w:rPr>
        <w:t>Software:</w:t>
      </w:r>
      <w:r>
        <w:t xml:space="preserve"> </w:t>
      </w:r>
      <w:r w:rsidR="00E865A2">
        <w:t xml:space="preserve">Python, SQL, </w:t>
      </w:r>
      <w:r w:rsidR="0074514E">
        <w:t xml:space="preserve">Spark and </w:t>
      </w:r>
      <w:proofErr w:type="spellStart"/>
      <w:r w:rsidR="0074514E">
        <w:t>PySpark</w:t>
      </w:r>
      <w:proofErr w:type="spellEnd"/>
      <w:r w:rsidR="0074514E">
        <w:t xml:space="preserve">, </w:t>
      </w:r>
      <w:r w:rsidR="008B7E11">
        <w:t>[</w:t>
      </w:r>
      <w:r w:rsidR="00671D42">
        <w:t>R</w:t>
      </w:r>
      <w:r w:rsidR="008B7E11">
        <w:t>]</w:t>
      </w:r>
      <w:r w:rsidR="00671D42">
        <w:t xml:space="preserve">, </w:t>
      </w:r>
      <w:r w:rsidR="0074514E">
        <w:t xml:space="preserve">STATA, </w:t>
      </w:r>
      <w:r w:rsidR="008B7E11">
        <w:t>TensorFlow, [</w:t>
      </w:r>
      <w:proofErr w:type="spellStart"/>
      <w:r w:rsidR="008B7E11">
        <w:t>Keras</w:t>
      </w:r>
      <w:proofErr w:type="spellEnd"/>
      <w:r w:rsidR="008B7E11">
        <w:t xml:space="preserve">], [Tableau, Canvas], </w:t>
      </w:r>
      <w:r>
        <w:t>Adobe CS (InDesign, Photoshop, Bridge), Microsoft Office (Word, Excel, PowerPoint), Google Office Suite, social media</w:t>
      </w:r>
      <w:r w:rsidR="00671D42">
        <w:t>.</w:t>
      </w:r>
    </w:p>
    <w:p w14:paraId="13E6A805" w14:textId="77777777" w:rsidR="00140A5A" w:rsidRDefault="00140A5A" w:rsidP="00365B8B">
      <w:pPr>
        <w:ind w:left="0" w:right="0"/>
      </w:pPr>
    </w:p>
    <w:p w14:paraId="7C15F45B" w14:textId="77777777" w:rsidR="00140A5A" w:rsidRDefault="00140A5A" w:rsidP="00365B8B">
      <w:pPr>
        <w:pStyle w:val="Heading1"/>
        <w:ind w:left="0"/>
        <w:rPr>
          <w:ins w:id="0" w:author="Elizabeth Byrne" w:date="2024-04-20T17:02:00Z"/>
        </w:rPr>
      </w:pPr>
      <w:r>
        <w:t>Projects</w:t>
      </w:r>
    </w:p>
    <w:p w14:paraId="63E82824" w14:textId="77777777" w:rsidR="00B73739" w:rsidRPr="00DD09D4" w:rsidRDefault="00B73739" w:rsidP="00365B8B">
      <w:pPr>
        <w:ind w:left="0" w:right="0"/>
        <w:rPr>
          <w:sz w:val="10"/>
          <w:szCs w:val="10"/>
          <w:lang w:val="en-US" w:eastAsia="en-US"/>
        </w:rPr>
      </w:pPr>
    </w:p>
    <w:p w14:paraId="0ABA0B65" w14:textId="6E1E3A32" w:rsidR="00671D42" w:rsidRPr="00671D42" w:rsidRDefault="00941EC7" w:rsidP="00365B8B">
      <w:pPr>
        <w:spacing w:after="0" w:line="259" w:lineRule="auto"/>
        <w:ind w:left="0" w:right="0"/>
        <w:rPr>
          <w:sz w:val="22"/>
          <w:szCs w:val="22"/>
        </w:rPr>
      </w:pPr>
      <w:r>
        <w:rPr>
          <w:sz w:val="22"/>
          <w:szCs w:val="22"/>
        </w:rPr>
        <w:t>IDENTIFYING BRAIN TUMORS WITH MACHINE LEARNING</w:t>
      </w:r>
    </w:p>
    <w:p w14:paraId="16D80132" w14:textId="77777777" w:rsidR="00140A5A" w:rsidRDefault="00140A5A" w:rsidP="00365B8B">
      <w:pPr>
        <w:spacing w:after="0" w:line="259" w:lineRule="auto"/>
        <w:ind w:left="0" w:right="0"/>
      </w:pPr>
      <w:r>
        <w:t>Project Summary</w:t>
      </w:r>
    </w:p>
    <w:p w14:paraId="77B294A2" w14:textId="3E79ADCF" w:rsidR="00140A5A" w:rsidRDefault="00140A5A" w:rsidP="00365B8B">
      <w:pPr>
        <w:spacing w:after="0" w:line="259" w:lineRule="auto"/>
        <w:ind w:left="0" w:right="0"/>
      </w:pPr>
      <w:r>
        <w:tab/>
        <w:t>About</w:t>
      </w:r>
    </w:p>
    <w:p w14:paraId="18FCF0E8" w14:textId="5D0DA54E" w:rsidR="00140A5A" w:rsidRDefault="00140A5A" w:rsidP="00365B8B">
      <w:pPr>
        <w:spacing w:after="0" w:line="259" w:lineRule="auto"/>
        <w:ind w:left="0" w:right="0"/>
      </w:pPr>
      <w:r>
        <w:tab/>
        <w:t>Outcome</w:t>
      </w:r>
    </w:p>
    <w:p w14:paraId="4EBB220C" w14:textId="6F8B89A2" w:rsidR="00140A5A" w:rsidRDefault="00140A5A" w:rsidP="00365B8B">
      <w:pPr>
        <w:spacing w:after="0" w:line="259" w:lineRule="auto"/>
        <w:ind w:left="0" w:right="0"/>
      </w:pPr>
      <w:r>
        <w:tab/>
        <w:t>Technical skills or tools used</w:t>
      </w:r>
    </w:p>
    <w:p w14:paraId="5C58CE55" w14:textId="77777777" w:rsidR="00B73739" w:rsidRPr="00DD09D4" w:rsidRDefault="00B73739" w:rsidP="00365B8B">
      <w:pPr>
        <w:ind w:left="0" w:right="0"/>
        <w:rPr>
          <w:sz w:val="10"/>
          <w:szCs w:val="10"/>
          <w:lang w:val="en-US" w:eastAsia="en-US"/>
        </w:rPr>
      </w:pPr>
    </w:p>
    <w:p w14:paraId="1E53E97A" w14:textId="62CF509F" w:rsidR="00671D42" w:rsidRPr="00671D42" w:rsidRDefault="00671D42" w:rsidP="00365B8B">
      <w:pPr>
        <w:spacing w:after="0" w:line="259" w:lineRule="auto"/>
        <w:ind w:left="0" w:right="0"/>
        <w:rPr>
          <w:sz w:val="22"/>
          <w:szCs w:val="22"/>
        </w:rPr>
      </w:pPr>
      <w:r>
        <w:rPr>
          <w:sz w:val="22"/>
          <w:szCs w:val="22"/>
        </w:rPr>
        <w:t>HOMELESSNESS IN CALIFORNIA</w:t>
      </w:r>
    </w:p>
    <w:p w14:paraId="796C7A59" w14:textId="5604E385" w:rsidR="00671D42" w:rsidRDefault="00671D42" w:rsidP="00365B8B">
      <w:pPr>
        <w:spacing w:after="0" w:line="259" w:lineRule="auto"/>
        <w:ind w:left="0" w:right="0" w:firstLine="0"/>
      </w:pPr>
      <w:r>
        <w:rPr>
          <w:rFonts w:ascii="Segoe UI Symbol" w:eastAsia="Segoe UI Symbol" w:hAnsi="Segoe UI Symbol" w:cs="Segoe UI Symbol"/>
        </w:rPr>
        <w:t>·</w:t>
      </w:r>
      <w:r>
        <w:t xml:space="preserve"> </w:t>
      </w:r>
      <w:r w:rsidRPr="00671D42">
        <w:rPr>
          <w:i/>
          <w:iCs/>
        </w:rPr>
        <w:t>Summary</w:t>
      </w:r>
      <w:r>
        <w:t xml:space="preserve">: </w:t>
      </w:r>
      <w:r w:rsidR="00682DC0">
        <w:t xml:space="preserve">Forecast of </w:t>
      </w:r>
      <w:r>
        <w:t>homeless</w:t>
      </w:r>
      <w:r w:rsidR="00682DC0">
        <w:t xml:space="preserve"> rate</w:t>
      </w:r>
      <w:r>
        <w:t xml:space="preserve"> in California per county.</w:t>
      </w:r>
    </w:p>
    <w:p w14:paraId="519EA9BC" w14:textId="634EE188" w:rsidR="00671D42" w:rsidRDefault="00671D42" w:rsidP="00365B8B">
      <w:pPr>
        <w:spacing w:after="0" w:line="259" w:lineRule="auto"/>
        <w:ind w:left="0" w:right="0" w:firstLine="0"/>
      </w:pPr>
      <w:r>
        <w:rPr>
          <w:rFonts w:ascii="Segoe UI Symbol" w:eastAsia="Segoe UI Symbol" w:hAnsi="Segoe UI Symbol" w:cs="Segoe UI Symbol"/>
        </w:rPr>
        <w:t>·</w:t>
      </w:r>
      <w:r>
        <w:t xml:space="preserve"> </w:t>
      </w:r>
      <w:r w:rsidRPr="00671D42">
        <w:rPr>
          <w:i/>
          <w:iCs/>
        </w:rPr>
        <w:t>About</w:t>
      </w:r>
      <w:r>
        <w:t xml:space="preserve">: </w:t>
      </w:r>
      <w:r w:rsidR="00682DC0">
        <w:t>Predicted amount of homeless using</w:t>
      </w:r>
      <w:r w:rsidR="00941EC7">
        <w:t xml:space="preserve"> timeseries data with multiple different models</w:t>
      </w:r>
      <w:r>
        <w:t>.</w:t>
      </w:r>
    </w:p>
    <w:p w14:paraId="039181C0" w14:textId="5C6512C9" w:rsidR="00551572" w:rsidRDefault="00671D42" w:rsidP="00365B8B">
      <w:pPr>
        <w:spacing w:after="0" w:line="259" w:lineRule="auto"/>
        <w:ind w:left="0" w:right="0"/>
      </w:pPr>
      <w:r>
        <w:tab/>
      </w:r>
      <w:r>
        <w:rPr>
          <w:rFonts w:ascii="Segoe UI Symbol" w:eastAsia="Segoe UI Symbol" w:hAnsi="Segoe UI Symbol" w:cs="Segoe UI Symbol"/>
        </w:rPr>
        <w:t>·</w:t>
      </w:r>
      <w:r>
        <w:t xml:space="preserve"> </w:t>
      </w:r>
      <w:r w:rsidRPr="00671D42">
        <w:rPr>
          <w:i/>
          <w:iCs/>
        </w:rPr>
        <w:t>Technical skills</w:t>
      </w:r>
      <w:r>
        <w:t xml:space="preserve">: wrangling missing data, PCA, </w:t>
      </w:r>
      <w:r w:rsidR="00941EC7">
        <w:t xml:space="preserve">Dickey-Fuller stationarity testing, auto-correlation testing, </w:t>
      </w:r>
      <w:r>
        <w:t xml:space="preserve">trained and tested a linear regression model, </w:t>
      </w:r>
      <w:r w:rsidR="008B7E11">
        <w:t>seasonal auto-regressive model (</w:t>
      </w:r>
      <w:r w:rsidR="00941EC7">
        <w:t>SARIMAX</w:t>
      </w:r>
      <w:r w:rsidR="008B7E11">
        <w:t>)</w:t>
      </w:r>
      <w:r w:rsidR="00941EC7">
        <w:t xml:space="preserve"> model, and a </w:t>
      </w:r>
      <w:r w:rsidR="008B7E11">
        <w:t>v</w:t>
      </w:r>
      <w:r w:rsidR="00941EC7">
        <w:t>ector auto-regression (VAR) model to select the best model and hyperparameters</w:t>
      </w:r>
      <w:r>
        <w:t>.</w:t>
      </w:r>
    </w:p>
    <w:p w14:paraId="55F08A3D" w14:textId="77777777" w:rsidR="00B73739" w:rsidRPr="00DD09D4" w:rsidRDefault="00B73739" w:rsidP="00365B8B">
      <w:pPr>
        <w:ind w:left="0" w:right="0"/>
        <w:rPr>
          <w:sz w:val="10"/>
          <w:szCs w:val="10"/>
          <w:lang w:val="en-US" w:eastAsia="en-US"/>
        </w:rPr>
      </w:pPr>
    </w:p>
    <w:p w14:paraId="2229CC67" w14:textId="6FB47539" w:rsidR="00551572" w:rsidRPr="00671D42" w:rsidRDefault="00671D42" w:rsidP="00365B8B">
      <w:pPr>
        <w:spacing w:after="0" w:line="259" w:lineRule="auto"/>
        <w:ind w:left="0" w:right="0"/>
        <w:rPr>
          <w:sz w:val="22"/>
          <w:szCs w:val="22"/>
        </w:rPr>
      </w:pPr>
      <w:r w:rsidRPr="00671D42">
        <w:rPr>
          <w:sz w:val="22"/>
          <w:szCs w:val="22"/>
        </w:rPr>
        <w:t>DATA SCIENCE COHORT GUIDED CAPSTONE</w:t>
      </w:r>
    </w:p>
    <w:p w14:paraId="389355F9" w14:textId="7B2CA114" w:rsidR="00551572" w:rsidRDefault="00671D42" w:rsidP="00365B8B">
      <w:pPr>
        <w:spacing w:after="0" w:line="259" w:lineRule="auto"/>
        <w:ind w:left="0" w:right="0" w:firstLine="0"/>
      </w:pPr>
      <w:r>
        <w:rPr>
          <w:rFonts w:ascii="Segoe UI Symbol" w:eastAsia="Segoe UI Symbol" w:hAnsi="Segoe UI Symbol" w:cs="Segoe UI Symbol"/>
        </w:rPr>
        <w:t>·</w:t>
      </w:r>
      <w:r>
        <w:t xml:space="preserve"> </w:t>
      </w:r>
      <w:r w:rsidR="00641C68" w:rsidRPr="00671D42">
        <w:rPr>
          <w:i/>
          <w:iCs/>
        </w:rPr>
        <w:t>Summary</w:t>
      </w:r>
      <w:r w:rsidR="00641C68">
        <w:t xml:space="preserve">: </w:t>
      </w:r>
      <w:r w:rsidR="00682DC0">
        <w:t>E</w:t>
      </w:r>
      <w:r w:rsidR="00641C68">
        <w:t>valuated whether a hypothetical skiing company should adjust their ticket prices based on those of their competitors and whether they should add a ski lift.</w:t>
      </w:r>
    </w:p>
    <w:p w14:paraId="07560109" w14:textId="5390ED84" w:rsidR="00551572" w:rsidRDefault="00671D42" w:rsidP="00365B8B">
      <w:pPr>
        <w:spacing w:after="0" w:line="259" w:lineRule="auto"/>
        <w:ind w:left="0" w:right="0" w:firstLine="0"/>
      </w:pPr>
      <w:r>
        <w:rPr>
          <w:rFonts w:ascii="Segoe UI Symbol" w:eastAsia="Segoe UI Symbol" w:hAnsi="Segoe UI Symbol" w:cs="Segoe UI Symbol"/>
        </w:rPr>
        <w:t>·</w:t>
      </w:r>
      <w:r>
        <w:t xml:space="preserve"> </w:t>
      </w:r>
      <w:r w:rsidR="00641C68" w:rsidRPr="00671D42">
        <w:rPr>
          <w:i/>
          <w:iCs/>
        </w:rPr>
        <w:t>About</w:t>
      </w:r>
      <w:r w:rsidR="00641C68">
        <w:t>:</w:t>
      </w:r>
      <w:r>
        <w:t xml:space="preserve"> </w:t>
      </w:r>
      <w:r w:rsidR="00682DC0">
        <w:t>Conducted</w:t>
      </w:r>
      <w:r w:rsidR="00641C68">
        <w:t xml:space="preserve"> a price comparison with other companies that have similar facilities. </w:t>
      </w:r>
      <w:r w:rsidR="00682DC0">
        <w:t>Forecast</w:t>
      </w:r>
      <w:r w:rsidR="00641C68">
        <w:t xml:space="preserve"> changes in revenue in multiple different scenarios including adding a new chair lift, closing a ski run, opening a new ski run, creating additional snow, or extending their longest ski run.</w:t>
      </w:r>
    </w:p>
    <w:p w14:paraId="09726601" w14:textId="1144E975" w:rsidR="00551572" w:rsidRDefault="00671D42" w:rsidP="00365B8B">
      <w:pPr>
        <w:spacing w:after="0" w:line="259" w:lineRule="auto"/>
        <w:ind w:left="0" w:right="0" w:firstLine="0"/>
      </w:pPr>
      <w:r>
        <w:rPr>
          <w:rFonts w:ascii="Segoe UI Symbol" w:eastAsia="Segoe UI Symbol" w:hAnsi="Segoe UI Symbol" w:cs="Segoe UI Symbol"/>
        </w:rPr>
        <w:t>·</w:t>
      </w:r>
      <w:r>
        <w:t xml:space="preserve"> </w:t>
      </w:r>
      <w:r w:rsidR="00641C68" w:rsidRPr="00671D42">
        <w:rPr>
          <w:i/>
          <w:iCs/>
        </w:rPr>
        <w:t>Outcome</w:t>
      </w:r>
      <w:r w:rsidR="00641C68">
        <w:t>: Ultimately, I advocated adding a chair lift, depending on the cost of installation, and opening a new ski run. I argued against closing a run unless it was necessary and suggested that the company solicit feedback from customers about closures.</w:t>
      </w:r>
    </w:p>
    <w:p w14:paraId="7CF01A31" w14:textId="5B3B557A" w:rsidR="00551572" w:rsidRDefault="00551572" w:rsidP="00365B8B">
      <w:pPr>
        <w:spacing w:after="0" w:line="259" w:lineRule="auto"/>
        <w:ind w:left="0" w:right="0"/>
      </w:pPr>
      <w:r>
        <w:lastRenderedPageBreak/>
        <w:tab/>
      </w:r>
      <w:r w:rsidR="00671D42">
        <w:rPr>
          <w:rFonts w:ascii="Segoe UI Symbol" w:eastAsia="Segoe UI Symbol" w:hAnsi="Segoe UI Symbol" w:cs="Segoe UI Symbol"/>
        </w:rPr>
        <w:t>·</w:t>
      </w:r>
      <w:r w:rsidR="00671D42">
        <w:t xml:space="preserve"> </w:t>
      </w:r>
      <w:r w:rsidRPr="00671D42">
        <w:rPr>
          <w:i/>
          <w:iCs/>
        </w:rPr>
        <w:t>Technical skills</w:t>
      </w:r>
      <w:r w:rsidR="005512D4">
        <w:t xml:space="preserve">: </w:t>
      </w:r>
      <w:r w:rsidR="00FF163E">
        <w:t xml:space="preserve">wrangling missing data, feature engineering, PCA, trained and tested a linear regression model, created a pipeline </w:t>
      </w:r>
      <w:r w:rsidR="00671D42">
        <w:t>(</w:t>
      </w:r>
      <w:r w:rsidR="00FF163E">
        <w:t>a standard scaler, simple imputer, and k-best features</w:t>
      </w:r>
      <w:r w:rsidR="00671D42">
        <w:t>)</w:t>
      </w:r>
      <w:r w:rsidR="00FF163E">
        <w:t xml:space="preserve">, </w:t>
      </w:r>
      <w:r w:rsidR="00A61B25">
        <w:t xml:space="preserve">performed cross-validation, did a hyperparameter search using </w:t>
      </w:r>
      <w:proofErr w:type="spellStart"/>
      <w:r w:rsidR="00A61B25">
        <w:t>GridSearch</w:t>
      </w:r>
      <w:proofErr w:type="spellEnd"/>
      <w:r w:rsidR="00A61B25">
        <w:t xml:space="preserve">, and finally used a Random Forest model in the pipeline, with finetuned hyperparameters from cross-validation with </w:t>
      </w:r>
      <w:proofErr w:type="spellStart"/>
      <w:r w:rsidR="00A61B25">
        <w:t>GridSearch</w:t>
      </w:r>
      <w:proofErr w:type="spellEnd"/>
      <w:r w:rsidR="00A61B25">
        <w:t xml:space="preserve">. </w:t>
      </w:r>
    </w:p>
    <w:p w14:paraId="110A7BE7" w14:textId="1832BBCD" w:rsidR="00790792" w:rsidRDefault="00790792" w:rsidP="00365B8B">
      <w:pPr>
        <w:spacing w:after="15" w:line="259" w:lineRule="auto"/>
        <w:ind w:left="0" w:right="0" w:firstLine="0"/>
      </w:pPr>
    </w:p>
    <w:p w14:paraId="5A401359" w14:textId="13EB0528" w:rsidR="00790792" w:rsidRDefault="0074514E" w:rsidP="00365B8B">
      <w:pPr>
        <w:pStyle w:val="Heading1"/>
        <w:ind w:left="0"/>
      </w:pPr>
      <w:r>
        <w:t xml:space="preserve">Recent </w:t>
      </w:r>
      <w:r w:rsidR="007E6720">
        <w:t xml:space="preserve">Professional Experience </w:t>
      </w:r>
    </w:p>
    <w:p w14:paraId="02C03BF4" w14:textId="77777777" w:rsidR="00DD09D4" w:rsidRPr="00DD09D4" w:rsidRDefault="00DD09D4" w:rsidP="00365B8B">
      <w:pPr>
        <w:ind w:left="0" w:right="0"/>
        <w:rPr>
          <w:sz w:val="10"/>
          <w:szCs w:val="10"/>
          <w:lang w:val="en-US" w:eastAsia="en-US"/>
        </w:rPr>
      </w:pPr>
    </w:p>
    <w:p w14:paraId="2ADE4E44" w14:textId="004B4EFD" w:rsidR="0003228D" w:rsidRDefault="0003228D" w:rsidP="00365B8B">
      <w:pPr>
        <w:spacing w:after="40" w:line="259" w:lineRule="auto"/>
        <w:ind w:left="0" w:right="0"/>
        <w:rPr>
          <w:sz w:val="22"/>
        </w:rPr>
      </w:pPr>
      <w:r>
        <w:rPr>
          <w:sz w:val="22"/>
        </w:rPr>
        <w:t>TUTORING</w:t>
      </w:r>
    </w:p>
    <w:p w14:paraId="38875366" w14:textId="44FADA3B" w:rsidR="00140A5A" w:rsidRPr="0048538D" w:rsidRDefault="00140A5A" w:rsidP="00365B8B">
      <w:pPr>
        <w:pStyle w:val="Heading2"/>
        <w:ind w:left="0" w:firstLine="0"/>
        <w:rPr>
          <w:i w:val="0"/>
          <w:iCs/>
        </w:rPr>
      </w:pPr>
      <w:r w:rsidRPr="0048538D">
        <w:rPr>
          <w:i w:val="0"/>
          <w:iCs/>
          <w:sz w:val="22"/>
        </w:rPr>
        <w:t>Mathematics tutor,</w:t>
      </w:r>
      <w:r>
        <w:rPr>
          <w:sz w:val="22"/>
        </w:rPr>
        <w:t xml:space="preserve"> </w:t>
      </w:r>
      <w:r w:rsidRPr="002D253A">
        <w:rPr>
          <w:sz w:val="22"/>
          <w:szCs w:val="22"/>
        </w:rPr>
        <w:t>Tutor Me Education</w:t>
      </w:r>
      <w:r w:rsidR="0048538D" w:rsidRPr="002D253A">
        <w:rPr>
          <w:i w:val="0"/>
          <w:iCs/>
          <w:sz w:val="22"/>
          <w:szCs w:val="22"/>
        </w:rPr>
        <w:t>,</w:t>
      </w:r>
      <w:r w:rsidR="0048538D" w:rsidRPr="002D253A">
        <w:rPr>
          <w:sz w:val="22"/>
          <w:szCs w:val="22"/>
        </w:rPr>
        <w:t xml:space="preserve"> </w:t>
      </w:r>
      <w:r w:rsidR="0048538D" w:rsidRPr="002D253A">
        <w:rPr>
          <w:i w:val="0"/>
          <w:iCs/>
          <w:sz w:val="22"/>
          <w:szCs w:val="22"/>
        </w:rPr>
        <w:t>April 2024 – December 2024</w:t>
      </w:r>
    </w:p>
    <w:p w14:paraId="0176E6D5" w14:textId="1DAB7574" w:rsidR="00245C06" w:rsidRPr="00AC6A5C" w:rsidRDefault="00551572" w:rsidP="00365B8B">
      <w:pPr>
        <w:pStyle w:val="ListParagraph"/>
        <w:ind w:left="0" w:right="0" w:firstLine="0"/>
      </w:pPr>
      <w:r>
        <w:rPr>
          <w:rFonts w:ascii="Segoe UI Symbol" w:eastAsia="Segoe UI Symbol" w:hAnsi="Segoe UI Symbol" w:cs="Segoe UI Symbol"/>
        </w:rPr>
        <w:t>·</w:t>
      </w:r>
      <w:r>
        <w:t xml:space="preserve"> </w:t>
      </w:r>
      <w:r w:rsidR="00245C06" w:rsidRPr="00AC6A5C">
        <w:t>Explain</w:t>
      </w:r>
      <w:r w:rsidR="0048538D">
        <w:t>ed</w:t>
      </w:r>
      <w:r w:rsidR="00245C06" w:rsidRPr="00AC6A5C">
        <w:t xml:space="preserve"> mathematical operations to elementary school student</w:t>
      </w:r>
      <w:r w:rsidR="0048538D">
        <w:t xml:space="preserve">s </w:t>
      </w:r>
      <w:r w:rsidR="00245C06" w:rsidRPr="00AC6A5C">
        <w:t xml:space="preserve">in a way that makes </w:t>
      </w:r>
      <w:r w:rsidR="0048538D">
        <w:t>information</w:t>
      </w:r>
      <w:r w:rsidR="00245C06" w:rsidRPr="00AC6A5C">
        <w:t xml:space="preserve"> memorable and accessible. </w:t>
      </w:r>
      <w:r w:rsidR="00245C06" w:rsidRPr="00AC6A5C">
        <w:br/>
      </w:r>
      <w:r>
        <w:rPr>
          <w:rFonts w:ascii="Segoe UI Symbol" w:eastAsia="Segoe UI Symbol" w:hAnsi="Segoe UI Symbol" w:cs="Segoe UI Symbol"/>
        </w:rPr>
        <w:t>·</w:t>
      </w:r>
      <w:r>
        <w:t xml:space="preserve"> </w:t>
      </w:r>
      <w:r w:rsidR="00245C06" w:rsidRPr="00AC6A5C">
        <w:t>Challenge</w:t>
      </w:r>
      <w:r w:rsidR="0048538D">
        <w:t>d</w:t>
      </w:r>
      <w:r w:rsidR="00245C06" w:rsidRPr="00AC6A5C">
        <w:t xml:space="preserve"> the more advanced students to glimpse real world applications, for example: the way prime factors can be used in cryptography.</w:t>
      </w:r>
      <w:r w:rsidR="00245C06" w:rsidRPr="00AC6A5C">
        <w:br/>
      </w:r>
      <w:r>
        <w:rPr>
          <w:rFonts w:ascii="Segoe UI Symbol" w:eastAsia="Segoe UI Symbol" w:hAnsi="Segoe UI Symbol" w:cs="Segoe UI Symbol"/>
        </w:rPr>
        <w:t>·</w:t>
      </w:r>
      <w:r>
        <w:t xml:space="preserve"> </w:t>
      </w:r>
      <w:r w:rsidR="00245C06" w:rsidRPr="00AC6A5C">
        <w:t>Engage</w:t>
      </w:r>
      <w:r w:rsidR="0048538D">
        <w:t>d</w:t>
      </w:r>
      <w:r w:rsidR="00245C06" w:rsidRPr="00AC6A5C">
        <w:t xml:space="preserve"> student</w:t>
      </w:r>
      <w:r w:rsidR="0048538D">
        <w:t xml:space="preserve">s </w:t>
      </w:r>
      <w:r w:rsidR="00245C06" w:rsidRPr="00AC6A5C">
        <w:t xml:space="preserve">from the standpoint of their own interests to cultivate trust and inspire appreciation for </w:t>
      </w:r>
      <w:r w:rsidR="00245C06">
        <w:t>learning</w:t>
      </w:r>
      <w:r w:rsidR="00245C06" w:rsidRPr="00AC6A5C">
        <w:t>.</w:t>
      </w:r>
      <w:r w:rsidR="0048538D">
        <w:t xml:space="preserve"> Taught groups of three to six students at once with more than thirty students in total. </w:t>
      </w:r>
    </w:p>
    <w:p w14:paraId="72560433" w14:textId="77777777" w:rsidR="00B73739" w:rsidRPr="00DD09D4" w:rsidRDefault="00B73739" w:rsidP="00365B8B">
      <w:pPr>
        <w:ind w:left="0" w:right="0"/>
        <w:rPr>
          <w:sz w:val="10"/>
          <w:szCs w:val="10"/>
          <w:lang w:val="en-US" w:eastAsia="en-US"/>
        </w:rPr>
      </w:pPr>
    </w:p>
    <w:p w14:paraId="673333A4" w14:textId="77777777" w:rsidR="00790792" w:rsidRDefault="007E6720" w:rsidP="00365B8B">
      <w:pPr>
        <w:spacing w:after="40" w:line="259" w:lineRule="auto"/>
        <w:ind w:left="0" w:right="0"/>
        <w:rPr>
          <w:sz w:val="22"/>
        </w:rPr>
      </w:pPr>
      <w:r>
        <w:rPr>
          <w:sz w:val="22"/>
        </w:rPr>
        <w:t xml:space="preserve">TEACHING ASSISTANT </w:t>
      </w:r>
    </w:p>
    <w:p w14:paraId="30993501" w14:textId="25B39A5C" w:rsidR="0048538D" w:rsidRPr="0048538D" w:rsidRDefault="0048538D" w:rsidP="00365B8B">
      <w:pPr>
        <w:pStyle w:val="Heading2"/>
        <w:ind w:left="0"/>
        <w:rPr>
          <w:i w:val="0"/>
          <w:iCs/>
          <w:sz w:val="22"/>
          <w:szCs w:val="22"/>
        </w:rPr>
      </w:pPr>
      <w:r w:rsidRPr="0048538D">
        <w:rPr>
          <w:i w:val="0"/>
          <w:iCs/>
          <w:sz w:val="22"/>
          <w:szCs w:val="22"/>
        </w:rPr>
        <w:t>Teaching assistant,</w:t>
      </w:r>
      <w:r w:rsidRPr="0048538D">
        <w:rPr>
          <w:sz w:val="22"/>
          <w:szCs w:val="22"/>
        </w:rPr>
        <w:t xml:space="preserve"> UC </w:t>
      </w:r>
      <w:r w:rsidRPr="0048538D">
        <w:rPr>
          <w:i w:val="0"/>
          <w:iCs/>
          <w:sz w:val="22"/>
          <w:szCs w:val="22"/>
        </w:rPr>
        <w:t>Berkeley, July 2022 – August 2022; July 2023 – December 2023</w:t>
      </w:r>
    </w:p>
    <w:p w14:paraId="498804EF" w14:textId="222B84D2" w:rsidR="00551572" w:rsidRDefault="00551572" w:rsidP="00365B8B">
      <w:pPr>
        <w:ind w:left="0" w:right="0" w:firstLine="0"/>
        <w:rPr>
          <w:iCs/>
        </w:rPr>
      </w:pPr>
      <w:r>
        <w:rPr>
          <w:rFonts w:ascii="Segoe UI Symbol" w:eastAsia="Segoe UI Symbol" w:hAnsi="Segoe UI Symbol" w:cs="Segoe UI Symbol"/>
        </w:rPr>
        <w:t>·</w:t>
      </w:r>
      <w:r>
        <w:t xml:space="preserve"> </w:t>
      </w:r>
      <w:r w:rsidR="00245C06" w:rsidRPr="00AC6A5C">
        <w:rPr>
          <w:iCs/>
        </w:rPr>
        <w:t>Ma</w:t>
      </w:r>
      <w:r w:rsidR="0074514E">
        <w:rPr>
          <w:iCs/>
        </w:rPr>
        <w:t>de</w:t>
      </w:r>
      <w:r w:rsidR="00245C06" w:rsidRPr="00AC6A5C">
        <w:rPr>
          <w:iCs/>
        </w:rPr>
        <w:t xml:space="preserve"> complex and abstract information accessible to university students to make ancient philosophy relevant to future scholars. </w:t>
      </w:r>
      <w:r w:rsidR="00245C06" w:rsidRPr="00AC6A5C">
        <w:rPr>
          <w:iCs/>
        </w:rPr>
        <w:br/>
      </w:r>
      <w:r>
        <w:rPr>
          <w:rFonts w:ascii="Segoe UI Symbol" w:eastAsia="Segoe UI Symbol" w:hAnsi="Segoe UI Symbol" w:cs="Segoe UI Symbol"/>
        </w:rPr>
        <w:t>·</w:t>
      </w:r>
      <w:r>
        <w:t xml:space="preserve"> </w:t>
      </w:r>
      <w:r w:rsidR="00245C06" w:rsidRPr="00AC6A5C">
        <w:rPr>
          <w:iCs/>
        </w:rPr>
        <w:t>Talk</w:t>
      </w:r>
      <w:r w:rsidR="0074514E">
        <w:rPr>
          <w:iCs/>
        </w:rPr>
        <w:t>ed</w:t>
      </w:r>
      <w:r w:rsidR="00245C06" w:rsidRPr="00AC6A5C">
        <w:rPr>
          <w:iCs/>
        </w:rPr>
        <w:t xml:space="preserve"> with students to 'midwife' their ideas and feelings into argumentative structure and cogent writing, including editing their work for revision.</w:t>
      </w:r>
      <w:r w:rsidR="0048538D">
        <w:rPr>
          <w:iCs/>
        </w:rPr>
        <w:t xml:space="preserve"> </w:t>
      </w:r>
      <w:r w:rsidR="00245C06" w:rsidRPr="00AC6A5C">
        <w:rPr>
          <w:iCs/>
        </w:rPr>
        <w:br/>
      </w:r>
      <w:r>
        <w:rPr>
          <w:rFonts w:ascii="Segoe UI Symbol" w:eastAsia="Segoe UI Symbol" w:hAnsi="Segoe UI Symbol" w:cs="Segoe UI Symbol"/>
        </w:rPr>
        <w:t>·</w:t>
      </w:r>
      <w:r>
        <w:t xml:space="preserve"> </w:t>
      </w:r>
      <w:r w:rsidR="00245C06" w:rsidRPr="00AC6A5C">
        <w:rPr>
          <w:iCs/>
        </w:rPr>
        <w:t>Operate</w:t>
      </w:r>
      <w:r w:rsidR="0074514E">
        <w:rPr>
          <w:iCs/>
        </w:rPr>
        <w:t>d</w:t>
      </w:r>
      <w:r w:rsidR="00245C06" w:rsidRPr="00AC6A5C">
        <w:rPr>
          <w:iCs/>
        </w:rPr>
        <w:t xml:space="preserve"> professionally with students, professors, and staff to ensure that education is maintained at a university</w:t>
      </w:r>
      <w:r w:rsidR="00245C06">
        <w:rPr>
          <w:iCs/>
        </w:rPr>
        <w:t xml:space="preserve"> </w:t>
      </w:r>
      <w:r w:rsidR="00245C06" w:rsidRPr="00AC6A5C">
        <w:rPr>
          <w:iCs/>
        </w:rPr>
        <w:t>standard including providing access to instructional materials, equitable grading, and additional office hours for students.</w:t>
      </w:r>
      <w:r>
        <w:rPr>
          <w:iCs/>
        </w:rPr>
        <w:t xml:space="preserve"> Taught as few as fifteen students to as many as sixty-five per academic term.</w:t>
      </w:r>
    </w:p>
    <w:p w14:paraId="2743E196" w14:textId="56D2B267" w:rsidR="0074514E" w:rsidRPr="00AC6A5C" w:rsidRDefault="00671D42" w:rsidP="00365B8B">
      <w:pPr>
        <w:ind w:left="0" w:right="0" w:firstLine="0"/>
        <w:rPr>
          <w:iCs/>
        </w:rPr>
      </w:pPr>
      <w:r>
        <w:rPr>
          <w:rFonts w:ascii="Segoe UI Symbol" w:eastAsia="Segoe UI Symbol" w:hAnsi="Segoe UI Symbol" w:cs="Segoe UI Symbol"/>
        </w:rPr>
        <w:t>·</w:t>
      </w:r>
      <w:r>
        <w:t xml:space="preserve"> </w:t>
      </w:r>
      <w:r w:rsidR="00351B1D" w:rsidRPr="00351B1D">
        <w:rPr>
          <w:iCs/>
        </w:rPr>
        <w:t xml:space="preserve">Ancient philosophy is my </w:t>
      </w:r>
      <w:r w:rsidRPr="00351B1D">
        <w:rPr>
          <w:iCs/>
        </w:rPr>
        <w:t>passion;</w:t>
      </w:r>
      <w:r w:rsidR="00351B1D" w:rsidRPr="00351B1D">
        <w:rPr>
          <w:iCs/>
        </w:rPr>
        <w:t xml:space="preserve"> it reorganized my value system and focused my path to gain understanding of myself in relation to the world around me.</w:t>
      </w:r>
    </w:p>
    <w:p w14:paraId="019C1481" w14:textId="77777777" w:rsidR="00B73739" w:rsidRPr="00DD09D4" w:rsidRDefault="00B73739" w:rsidP="00365B8B">
      <w:pPr>
        <w:ind w:left="0" w:right="0"/>
        <w:rPr>
          <w:sz w:val="10"/>
          <w:szCs w:val="10"/>
          <w:lang w:val="en-US" w:eastAsia="en-US"/>
        </w:rPr>
      </w:pPr>
    </w:p>
    <w:p w14:paraId="6DF7D8E6" w14:textId="77777777" w:rsidR="00790792" w:rsidRDefault="007E6720" w:rsidP="00365B8B">
      <w:pPr>
        <w:spacing w:after="40" w:line="259" w:lineRule="auto"/>
        <w:ind w:left="0" w:right="0"/>
      </w:pPr>
      <w:r>
        <w:rPr>
          <w:sz w:val="22"/>
        </w:rPr>
        <w:t xml:space="preserve">TEACHING  </w:t>
      </w:r>
    </w:p>
    <w:p w14:paraId="7DB5EEE6" w14:textId="02D2A853" w:rsidR="0048538D" w:rsidRPr="0048538D" w:rsidRDefault="0048538D" w:rsidP="00365B8B">
      <w:pPr>
        <w:pStyle w:val="Heading2"/>
        <w:ind w:left="0"/>
        <w:rPr>
          <w:i w:val="0"/>
          <w:iCs/>
          <w:sz w:val="22"/>
          <w:szCs w:val="22"/>
        </w:rPr>
      </w:pPr>
      <w:r w:rsidRPr="0048538D">
        <w:rPr>
          <w:i w:val="0"/>
          <w:sz w:val="22"/>
          <w:szCs w:val="22"/>
        </w:rPr>
        <w:t>Instructor of record</w:t>
      </w:r>
      <w:r w:rsidRPr="0048538D">
        <w:rPr>
          <w:iCs/>
          <w:sz w:val="22"/>
          <w:szCs w:val="22"/>
        </w:rPr>
        <w:t xml:space="preserve">, </w:t>
      </w:r>
      <w:r w:rsidRPr="0048538D">
        <w:rPr>
          <w:sz w:val="22"/>
          <w:szCs w:val="22"/>
        </w:rPr>
        <w:t>San Francisco State University</w:t>
      </w:r>
      <w:r w:rsidRPr="0048538D">
        <w:rPr>
          <w:i w:val="0"/>
          <w:iCs/>
          <w:sz w:val="22"/>
          <w:szCs w:val="22"/>
        </w:rPr>
        <w:t>, August 2018 – December 2018</w:t>
      </w:r>
    </w:p>
    <w:p w14:paraId="4437ECEF" w14:textId="7A7BBA68" w:rsidR="0048538D" w:rsidRDefault="00551572" w:rsidP="00365B8B">
      <w:pPr>
        <w:ind w:left="0" w:right="0"/>
        <w:rPr>
          <w:iCs/>
        </w:rPr>
      </w:pPr>
      <w:r>
        <w:rPr>
          <w:rFonts w:ascii="Segoe UI Symbol" w:eastAsia="Segoe UI Symbol" w:hAnsi="Segoe UI Symbol" w:cs="Segoe UI Symbol"/>
        </w:rPr>
        <w:t>·</w:t>
      </w:r>
      <w:r>
        <w:t xml:space="preserve"> </w:t>
      </w:r>
      <w:r w:rsidR="0048538D">
        <w:t xml:space="preserve">The Art of Quantitative Reasoning: </w:t>
      </w:r>
      <w:r w:rsidR="0048538D">
        <w:rPr>
          <w:i/>
        </w:rPr>
        <w:t>Las Meninas</w:t>
      </w:r>
      <w:r w:rsidR="0048538D">
        <w:t>, Philosophy, and Mathematics</w:t>
      </w:r>
      <w:r>
        <w:t xml:space="preserve"> was a course with approximately forty students enrolled.</w:t>
      </w:r>
    </w:p>
    <w:p w14:paraId="141087A1" w14:textId="6C245B2B" w:rsidR="00245C06" w:rsidRPr="00AC6A5C" w:rsidRDefault="00551572" w:rsidP="00365B8B">
      <w:pPr>
        <w:ind w:left="0" w:right="0" w:firstLine="0"/>
        <w:rPr>
          <w:iCs/>
        </w:rPr>
      </w:pPr>
      <w:r>
        <w:rPr>
          <w:rFonts w:ascii="Segoe UI Symbol" w:eastAsia="Segoe UI Symbol" w:hAnsi="Segoe UI Symbol" w:cs="Segoe UI Symbol"/>
        </w:rPr>
        <w:t>·</w:t>
      </w:r>
      <w:r>
        <w:t xml:space="preserve"> </w:t>
      </w:r>
      <w:r w:rsidR="00245C06">
        <w:rPr>
          <w:iCs/>
        </w:rPr>
        <w:t>Designed a course</w:t>
      </w:r>
      <w:r w:rsidR="0048538D">
        <w:rPr>
          <w:iCs/>
        </w:rPr>
        <w:t xml:space="preserve"> </w:t>
      </w:r>
      <w:r w:rsidR="00245C06">
        <w:rPr>
          <w:iCs/>
        </w:rPr>
        <w:t>syllabus to meet California State University learning standards and objectives for a required course</w:t>
      </w:r>
      <w:r w:rsidR="00245C06" w:rsidRPr="00AC6A5C">
        <w:rPr>
          <w:iCs/>
        </w:rPr>
        <w:t xml:space="preserve">. </w:t>
      </w:r>
      <w:r w:rsidR="00245C06" w:rsidRPr="00AC6A5C">
        <w:rPr>
          <w:iCs/>
        </w:rPr>
        <w:br/>
      </w:r>
      <w:r>
        <w:rPr>
          <w:rFonts w:ascii="Segoe UI Symbol" w:eastAsia="Segoe UI Symbol" w:hAnsi="Segoe UI Symbol" w:cs="Segoe UI Symbol"/>
        </w:rPr>
        <w:t>·</w:t>
      </w:r>
      <w:r>
        <w:t xml:space="preserve"> </w:t>
      </w:r>
      <w:r w:rsidR="00245C06">
        <w:rPr>
          <w:iCs/>
        </w:rPr>
        <w:t>Explained advanced mathematical and logical concepts including Hilbert’s Paradox, Russell’s Paradox, and others using art as a vehicle</w:t>
      </w:r>
      <w:r w:rsidR="00245C06" w:rsidRPr="00AC6A5C">
        <w:rPr>
          <w:iCs/>
        </w:rPr>
        <w:t>.</w:t>
      </w:r>
      <w:r w:rsidR="00245C06" w:rsidRPr="00AC6A5C">
        <w:rPr>
          <w:iCs/>
        </w:rPr>
        <w:br/>
      </w:r>
      <w:r>
        <w:rPr>
          <w:rFonts w:ascii="Segoe UI Symbol" w:eastAsia="Segoe UI Symbol" w:hAnsi="Segoe UI Symbol" w:cs="Segoe UI Symbol"/>
        </w:rPr>
        <w:t>·</w:t>
      </w:r>
      <w:r>
        <w:t xml:space="preserve"> </w:t>
      </w:r>
      <w:r w:rsidR="00245C06">
        <w:rPr>
          <w:iCs/>
        </w:rPr>
        <w:t>Taught a university course with homework, exams, extra credit, additional resources for further learning</w:t>
      </w:r>
      <w:r w:rsidR="00245C06" w:rsidRPr="00AC6A5C">
        <w:rPr>
          <w:iCs/>
        </w:rPr>
        <w:t>.</w:t>
      </w:r>
    </w:p>
    <w:p w14:paraId="05520F77" w14:textId="77777777" w:rsidR="00B73739" w:rsidRPr="00DD09D4" w:rsidRDefault="00B73739" w:rsidP="00365B8B">
      <w:pPr>
        <w:ind w:left="0" w:right="0"/>
        <w:rPr>
          <w:sz w:val="10"/>
          <w:szCs w:val="10"/>
          <w:lang w:val="en-US" w:eastAsia="en-US"/>
        </w:rPr>
      </w:pPr>
    </w:p>
    <w:p w14:paraId="02077AB9" w14:textId="076A8088" w:rsidR="00551572" w:rsidRDefault="00551572" w:rsidP="00365B8B">
      <w:pPr>
        <w:spacing w:after="40" w:line="259" w:lineRule="auto"/>
        <w:ind w:left="0" w:right="0"/>
        <w:rPr>
          <w:sz w:val="22"/>
        </w:rPr>
      </w:pPr>
      <w:r>
        <w:rPr>
          <w:sz w:val="22"/>
        </w:rPr>
        <w:t>DIGITIZATION</w:t>
      </w:r>
    </w:p>
    <w:p w14:paraId="40BABCE2" w14:textId="5F88D8CC" w:rsidR="00551572" w:rsidRDefault="00551572" w:rsidP="00365B8B">
      <w:pPr>
        <w:pStyle w:val="Heading2"/>
        <w:ind w:left="0"/>
        <w:rPr>
          <w:i w:val="0"/>
          <w:iCs/>
          <w:sz w:val="22"/>
          <w:szCs w:val="22"/>
        </w:rPr>
      </w:pPr>
      <w:r>
        <w:rPr>
          <w:i w:val="0"/>
          <w:sz w:val="22"/>
          <w:szCs w:val="22"/>
        </w:rPr>
        <w:lastRenderedPageBreak/>
        <w:t>Assistant</w:t>
      </w:r>
      <w:r w:rsidRPr="0048538D">
        <w:rPr>
          <w:iCs/>
          <w:sz w:val="22"/>
          <w:szCs w:val="22"/>
        </w:rPr>
        <w:t xml:space="preserve">, </w:t>
      </w:r>
      <w:r>
        <w:rPr>
          <w:sz w:val="22"/>
          <w:szCs w:val="22"/>
        </w:rPr>
        <w:t>42-Line Digitization</w:t>
      </w:r>
      <w:r w:rsidRPr="0048538D">
        <w:rPr>
          <w:i w:val="0"/>
          <w:iCs/>
          <w:sz w:val="22"/>
          <w:szCs w:val="22"/>
        </w:rPr>
        <w:t xml:space="preserve">, </w:t>
      </w:r>
      <w:r>
        <w:rPr>
          <w:i w:val="0"/>
          <w:iCs/>
          <w:sz w:val="22"/>
          <w:szCs w:val="22"/>
        </w:rPr>
        <w:t>November 2016</w:t>
      </w:r>
      <w:r w:rsidRPr="0048538D">
        <w:rPr>
          <w:i w:val="0"/>
          <w:iCs/>
          <w:sz w:val="22"/>
          <w:szCs w:val="22"/>
        </w:rPr>
        <w:t xml:space="preserve"> – </w:t>
      </w:r>
      <w:r>
        <w:rPr>
          <w:i w:val="0"/>
          <w:iCs/>
          <w:sz w:val="22"/>
          <w:szCs w:val="22"/>
        </w:rPr>
        <w:t xml:space="preserve">present, </w:t>
      </w:r>
      <w:r>
        <w:rPr>
          <w:sz w:val="22"/>
          <w:szCs w:val="22"/>
        </w:rPr>
        <w:t>as needed</w:t>
      </w:r>
    </w:p>
    <w:p w14:paraId="6BD20AF3" w14:textId="7E2C3DD4" w:rsidR="00551572" w:rsidRDefault="00551572" w:rsidP="00365B8B">
      <w:pPr>
        <w:spacing w:after="0" w:line="259" w:lineRule="auto"/>
        <w:ind w:left="0" w:right="0" w:firstLine="0"/>
      </w:pPr>
      <w:r>
        <w:rPr>
          <w:rFonts w:ascii="Segoe UI Symbol" w:eastAsia="Segoe UI Symbol" w:hAnsi="Segoe UI Symbol" w:cs="Segoe UI Symbol"/>
        </w:rPr>
        <w:t>·</w:t>
      </w:r>
      <w:r>
        <w:t xml:space="preserve"> Work</w:t>
      </w:r>
      <w:r w:rsidR="00351B1D">
        <w:t>ed</w:t>
      </w:r>
      <w:r>
        <w:t xml:space="preserve"> with E.M. Ginger</w:t>
      </w:r>
      <w:ins w:id="1" w:author="Elizabeth Byrne" w:date="2024-04-20T17:03:00Z">
        <w:r>
          <w:t>, owner of the company,</w:t>
        </w:r>
      </w:ins>
      <w:r>
        <w:t xml:space="preserve"> to assist in photography of over three-hundred rare books and archival documentation.</w:t>
      </w:r>
    </w:p>
    <w:p w14:paraId="00378694" w14:textId="77777777" w:rsidR="00551572" w:rsidRDefault="00551572" w:rsidP="00365B8B">
      <w:pPr>
        <w:spacing w:after="0" w:line="259" w:lineRule="auto"/>
        <w:ind w:left="0" w:right="0" w:firstLine="0"/>
        <w:rPr>
          <w:rFonts w:eastAsia="Segoe UI Symbol"/>
        </w:rPr>
      </w:pPr>
      <w:r>
        <w:rPr>
          <w:rFonts w:ascii="Segoe UI Symbol" w:eastAsia="Segoe UI Symbol" w:hAnsi="Segoe UI Symbol" w:cs="Segoe UI Symbol"/>
        </w:rPr>
        <w:t xml:space="preserve">· </w:t>
      </w:r>
      <w:r>
        <w:rPr>
          <w:rFonts w:eastAsia="Segoe UI Symbol"/>
        </w:rPr>
        <w:t>Liaison with academic institutions including the Bancroft and Gleeson libraries, as well as private collections such as Letterform Archive.</w:t>
      </w:r>
    </w:p>
    <w:p w14:paraId="38280440" w14:textId="77777777" w:rsidR="00B73739" w:rsidRPr="00DD09D4" w:rsidRDefault="00B73739" w:rsidP="00365B8B">
      <w:pPr>
        <w:ind w:left="0" w:right="0"/>
        <w:rPr>
          <w:sz w:val="10"/>
          <w:szCs w:val="10"/>
          <w:lang w:val="en-US" w:eastAsia="en-US"/>
        </w:rPr>
      </w:pPr>
    </w:p>
    <w:p w14:paraId="54CD56CE" w14:textId="6A90C933" w:rsidR="00551572" w:rsidRPr="00551572" w:rsidRDefault="00551572" w:rsidP="00365B8B">
      <w:pPr>
        <w:ind w:left="0" w:right="0"/>
        <w:rPr>
          <w:lang w:val="en-US" w:eastAsia="en-US"/>
        </w:rPr>
      </w:pPr>
      <w:r>
        <w:rPr>
          <w:sz w:val="22"/>
        </w:rPr>
        <w:t>GRAPHIC DESIGN &amp; LETTERPRESS PRINTING</w:t>
      </w:r>
    </w:p>
    <w:p w14:paraId="3AB94F2E" w14:textId="1774116D" w:rsidR="00551572" w:rsidRDefault="00551572" w:rsidP="00365B8B">
      <w:pPr>
        <w:pStyle w:val="Heading2"/>
        <w:ind w:left="0"/>
        <w:rPr>
          <w:i w:val="0"/>
          <w:iCs/>
          <w:sz w:val="22"/>
          <w:szCs w:val="22"/>
        </w:rPr>
      </w:pPr>
      <w:r>
        <w:rPr>
          <w:i w:val="0"/>
          <w:sz w:val="22"/>
          <w:szCs w:val="22"/>
        </w:rPr>
        <w:t>Printer</w:t>
      </w:r>
      <w:r w:rsidRPr="0048538D">
        <w:rPr>
          <w:iCs/>
          <w:sz w:val="22"/>
          <w:szCs w:val="22"/>
        </w:rPr>
        <w:t xml:space="preserve">, </w:t>
      </w:r>
      <w:r>
        <w:rPr>
          <w:sz w:val="22"/>
          <w:szCs w:val="22"/>
        </w:rPr>
        <w:t>Dependable Letterpress</w:t>
      </w:r>
      <w:r w:rsidRPr="0048538D">
        <w:rPr>
          <w:i w:val="0"/>
          <w:iCs/>
          <w:sz w:val="22"/>
          <w:szCs w:val="22"/>
        </w:rPr>
        <w:t xml:space="preserve">, </w:t>
      </w:r>
      <w:r>
        <w:rPr>
          <w:i w:val="0"/>
          <w:iCs/>
          <w:sz w:val="22"/>
          <w:szCs w:val="22"/>
        </w:rPr>
        <w:t>July 2013</w:t>
      </w:r>
      <w:r w:rsidRPr="0048538D">
        <w:rPr>
          <w:i w:val="0"/>
          <w:iCs/>
          <w:sz w:val="22"/>
          <w:szCs w:val="22"/>
        </w:rPr>
        <w:t xml:space="preserve"> – </w:t>
      </w:r>
      <w:r>
        <w:rPr>
          <w:i w:val="0"/>
          <w:iCs/>
          <w:sz w:val="22"/>
          <w:szCs w:val="22"/>
        </w:rPr>
        <w:t>August 2015</w:t>
      </w:r>
    </w:p>
    <w:p w14:paraId="57D68BFA" w14:textId="74BA9B8E" w:rsidR="00551572" w:rsidRDefault="00551572" w:rsidP="00365B8B">
      <w:pPr>
        <w:ind w:left="0" w:right="0"/>
      </w:pPr>
      <w:r>
        <w:rPr>
          <w:rFonts w:ascii="Segoe UI Symbol" w:eastAsia="Segoe UI Symbol" w:hAnsi="Segoe UI Symbol" w:cs="Segoe UI Symbol"/>
        </w:rPr>
        <w:t>·</w:t>
      </w:r>
      <w:r>
        <w:t xml:space="preserve"> Operated a Heidelberg Windmill Press to produce high quality letterpress printing of complex and intricate design including multi-color pieces, often with precise registration.  </w:t>
      </w:r>
    </w:p>
    <w:p w14:paraId="0C3F6AF4" w14:textId="77777777" w:rsidR="00551572" w:rsidRPr="00551572" w:rsidRDefault="00551572" w:rsidP="00365B8B">
      <w:pPr>
        <w:ind w:left="0" w:right="0"/>
        <w:rPr>
          <w:lang w:val="en-US" w:eastAsia="en-US"/>
        </w:rPr>
      </w:pPr>
    </w:p>
    <w:p w14:paraId="3E430D5A" w14:textId="2E3F9226" w:rsidR="00140A5A" w:rsidRDefault="00140A5A" w:rsidP="00365B8B">
      <w:pPr>
        <w:pStyle w:val="Heading1"/>
        <w:ind w:left="0" w:firstLine="0"/>
      </w:pPr>
      <w:r>
        <w:t xml:space="preserve">Education  </w:t>
      </w:r>
    </w:p>
    <w:p w14:paraId="2D6411EF" w14:textId="005D4633" w:rsidR="00140A5A" w:rsidRPr="00F4668B" w:rsidRDefault="00140A5A" w:rsidP="00365B8B">
      <w:pPr>
        <w:ind w:left="0" w:right="0" w:firstLine="0"/>
        <w:rPr>
          <w:sz w:val="10"/>
          <w:szCs w:val="10"/>
        </w:rPr>
      </w:pPr>
      <w:r>
        <w:t xml:space="preserve">2024 Springboard, San Francisco (Remote) </w:t>
      </w:r>
      <w:r w:rsidR="00696A95">
        <w:t xml:space="preserve">– </w:t>
      </w:r>
      <w:r>
        <w:t>Data Science Certificate</w:t>
      </w:r>
    </w:p>
    <w:p w14:paraId="7310C84D" w14:textId="77777777" w:rsidR="00140A5A" w:rsidRPr="00F4668B" w:rsidRDefault="00140A5A" w:rsidP="00365B8B">
      <w:pPr>
        <w:ind w:left="0" w:right="0" w:firstLine="0"/>
        <w:rPr>
          <w:sz w:val="10"/>
          <w:szCs w:val="10"/>
        </w:rPr>
      </w:pPr>
      <w:r w:rsidRPr="00F4668B">
        <w:rPr>
          <w:sz w:val="10"/>
          <w:szCs w:val="10"/>
        </w:rPr>
        <w:tab/>
        <w:t xml:space="preserve"> </w:t>
      </w:r>
    </w:p>
    <w:p w14:paraId="65E120F1" w14:textId="0CACC101" w:rsidR="00140A5A" w:rsidRPr="00671D42" w:rsidRDefault="00140A5A" w:rsidP="00365B8B">
      <w:pPr>
        <w:ind w:left="0" w:right="0" w:firstLine="0"/>
      </w:pPr>
      <w:r>
        <w:t>2020 San Francisco State University, San Francisc</w:t>
      </w:r>
      <w:r w:rsidR="00682DC0">
        <w:t xml:space="preserve">o – </w:t>
      </w:r>
      <w:r>
        <w:t xml:space="preserve">Master of Arts, </w:t>
      </w:r>
      <w:r w:rsidRPr="00671D42">
        <w:t xml:space="preserve">Philosophy  </w:t>
      </w:r>
    </w:p>
    <w:p w14:paraId="08B997D8" w14:textId="77777777" w:rsidR="00140A5A" w:rsidRPr="00671D42" w:rsidRDefault="00140A5A" w:rsidP="00365B8B">
      <w:pPr>
        <w:ind w:left="0" w:right="0" w:firstLine="0"/>
        <w:rPr>
          <w:sz w:val="10"/>
          <w:szCs w:val="10"/>
        </w:rPr>
      </w:pPr>
      <w:r w:rsidRPr="00671D42">
        <w:rPr>
          <w:sz w:val="10"/>
          <w:szCs w:val="10"/>
        </w:rPr>
        <w:tab/>
        <w:t xml:space="preserve"> </w:t>
      </w:r>
    </w:p>
    <w:p w14:paraId="3193B9BC" w14:textId="38230FA3" w:rsidR="00140A5A" w:rsidRPr="00795DDF" w:rsidRDefault="00140A5A" w:rsidP="00365B8B">
      <w:pPr>
        <w:tabs>
          <w:tab w:val="center" w:pos="5763"/>
          <w:tab w:val="center" w:pos="6483"/>
          <w:tab w:val="center" w:pos="7203"/>
        </w:tabs>
        <w:spacing w:after="38"/>
        <w:ind w:left="0" w:right="0" w:firstLine="0"/>
      </w:pPr>
      <w:r w:rsidRPr="00795DDF">
        <w:t>2016 University of Reading, Reading, Great Britain</w:t>
      </w:r>
      <w:r w:rsidR="00682DC0" w:rsidRPr="00795DDF">
        <w:t xml:space="preserve"> – </w:t>
      </w:r>
      <w:r w:rsidRPr="00795DDF">
        <w:t xml:space="preserve">Master of Arts, Book Design </w:t>
      </w:r>
    </w:p>
    <w:p w14:paraId="0B4931C6" w14:textId="77777777" w:rsidR="00140A5A" w:rsidRPr="00F4668B" w:rsidRDefault="00140A5A" w:rsidP="00365B8B">
      <w:pPr>
        <w:ind w:left="0" w:right="0" w:firstLine="0"/>
        <w:rPr>
          <w:sz w:val="10"/>
          <w:szCs w:val="10"/>
        </w:rPr>
      </w:pPr>
      <w:r w:rsidRPr="00F4668B">
        <w:rPr>
          <w:sz w:val="10"/>
          <w:szCs w:val="10"/>
        </w:rPr>
        <w:t xml:space="preserve">  </w:t>
      </w:r>
      <w:r w:rsidRPr="00F4668B">
        <w:rPr>
          <w:i/>
          <w:sz w:val="10"/>
          <w:szCs w:val="10"/>
        </w:rPr>
        <w:t xml:space="preserve"> </w:t>
      </w:r>
    </w:p>
    <w:p w14:paraId="12072F8E" w14:textId="702AE1BD" w:rsidR="00140A5A" w:rsidRDefault="00140A5A" w:rsidP="00365B8B">
      <w:pPr>
        <w:ind w:left="0" w:right="0" w:firstLine="0"/>
      </w:pPr>
      <w:r>
        <w:t>2011 University of California, Berkeley</w:t>
      </w:r>
      <w:r w:rsidR="00682DC0">
        <w:t xml:space="preserve"> – </w:t>
      </w:r>
      <w:r>
        <w:t xml:space="preserve">Bachelor of Arts, Economics      </w:t>
      </w:r>
    </w:p>
    <w:p w14:paraId="29A38A58" w14:textId="77777777" w:rsidR="00762011" w:rsidRDefault="00762011" w:rsidP="00365B8B">
      <w:pPr>
        <w:spacing w:after="0" w:line="259" w:lineRule="auto"/>
        <w:ind w:left="0" w:right="0" w:firstLine="0"/>
      </w:pPr>
    </w:p>
    <w:p w14:paraId="42BEF7AA" w14:textId="77777777" w:rsidR="00365B8B" w:rsidRDefault="00365B8B">
      <w:pPr>
        <w:spacing w:after="0" w:line="259" w:lineRule="auto"/>
        <w:ind w:left="0" w:right="0" w:firstLine="0"/>
      </w:pPr>
    </w:p>
    <w:sectPr w:rsidR="00365B8B" w:rsidSect="0043310C">
      <w:footerReference w:type="even" r:id="rId9"/>
      <w:footerReference w:type="default" r:id="rId10"/>
      <w:footerReference w:type="first" r:id="rId11"/>
      <w:pgSz w:w="12240" w:h="15840"/>
      <w:pgMar w:top="1450" w:right="1419" w:bottom="1908" w:left="146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85F19" w14:textId="77777777" w:rsidR="00C5245B" w:rsidRDefault="00C5245B">
      <w:pPr>
        <w:spacing w:after="0" w:line="240" w:lineRule="auto"/>
      </w:pPr>
      <w:r>
        <w:separator/>
      </w:r>
    </w:p>
  </w:endnote>
  <w:endnote w:type="continuationSeparator" w:id="0">
    <w:p w14:paraId="7D7B4D34" w14:textId="77777777" w:rsidR="00C5245B" w:rsidRDefault="00C52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C9E9F" w14:textId="77777777" w:rsidR="00790792" w:rsidRDefault="007E6720">
    <w:pPr>
      <w:tabs>
        <w:tab w:val="center" w:pos="346"/>
        <w:tab w:val="right" w:pos="8426"/>
      </w:tabs>
      <w:spacing w:after="0" w:line="259" w:lineRule="auto"/>
      <w:ind w:left="0" w:right="-72" w:firstLine="0"/>
    </w:pPr>
    <w:r>
      <w:rPr>
        <w:rFonts w:ascii="Calibri" w:eastAsia="Calibri" w:hAnsi="Calibri" w:cs="Calibri"/>
        <w:color w:val="000000"/>
        <w:sz w:val="22"/>
      </w:rPr>
      <w:tab/>
    </w: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DD3F8" w14:textId="77777777" w:rsidR="00790792" w:rsidRDefault="007E6720">
    <w:pPr>
      <w:tabs>
        <w:tab w:val="center" w:pos="346"/>
        <w:tab w:val="right" w:pos="8426"/>
      </w:tabs>
      <w:spacing w:after="0" w:line="259" w:lineRule="auto"/>
      <w:ind w:left="0" w:right="-72" w:firstLine="0"/>
    </w:pPr>
    <w:r>
      <w:rPr>
        <w:rFonts w:ascii="Calibri" w:eastAsia="Calibri" w:hAnsi="Calibri" w:cs="Calibri"/>
        <w:color w:val="000000"/>
        <w:sz w:val="22"/>
      </w:rPr>
      <w:tab/>
    </w: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3266B" w14:textId="77777777" w:rsidR="00790792" w:rsidRDefault="007E6720">
    <w:pPr>
      <w:tabs>
        <w:tab w:val="center" w:pos="346"/>
        <w:tab w:val="right" w:pos="8426"/>
      </w:tabs>
      <w:spacing w:after="0" w:line="259" w:lineRule="auto"/>
      <w:ind w:left="0" w:right="-72" w:firstLine="0"/>
    </w:pPr>
    <w:r>
      <w:rPr>
        <w:rFonts w:ascii="Calibri" w:eastAsia="Calibri" w:hAnsi="Calibri" w:cs="Calibri"/>
        <w:color w:val="000000"/>
        <w:sz w:val="22"/>
      </w:rPr>
      <w:tab/>
    </w: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D08804" w14:textId="77777777" w:rsidR="00C5245B" w:rsidRDefault="00C5245B">
      <w:pPr>
        <w:spacing w:after="0" w:line="240" w:lineRule="auto"/>
      </w:pPr>
      <w:r>
        <w:separator/>
      </w:r>
    </w:p>
  </w:footnote>
  <w:footnote w:type="continuationSeparator" w:id="0">
    <w:p w14:paraId="38940DF5" w14:textId="77777777" w:rsidR="00C5245B" w:rsidRDefault="00C52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9438BF"/>
    <w:multiLevelType w:val="hybridMultilevel"/>
    <w:tmpl w:val="2F9CD564"/>
    <w:lvl w:ilvl="0" w:tplc="6A9410F0">
      <w:start w:val="3"/>
      <w:numFmt w:val="bullet"/>
      <w:lvlText w:val="-"/>
      <w:lvlJc w:val="left"/>
      <w:pPr>
        <w:ind w:left="558" w:hanging="360"/>
      </w:pPr>
      <w:rPr>
        <w:rFonts w:ascii="Times New Roman" w:eastAsia="Times New Roman" w:hAnsi="Times New Roman" w:cs="Times New Roman" w:hint="default"/>
      </w:rPr>
    </w:lvl>
    <w:lvl w:ilvl="1" w:tplc="04090003">
      <w:start w:val="1"/>
      <w:numFmt w:val="bullet"/>
      <w:lvlText w:val="o"/>
      <w:lvlJc w:val="left"/>
      <w:pPr>
        <w:ind w:left="1278" w:hanging="360"/>
      </w:pPr>
      <w:rPr>
        <w:rFonts w:ascii="Courier New" w:hAnsi="Courier New" w:cs="Courier New"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hAnsi="Courier New" w:cs="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hAnsi="Courier New" w:cs="Courier New" w:hint="default"/>
      </w:rPr>
    </w:lvl>
    <w:lvl w:ilvl="8" w:tplc="04090005" w:tentative="1">
      <w:start w:val="1"/>
      <w:numFmt w:val="bullet"/>
      <w:lvlText w:val=""/>
      <w:lvlJc w:val="left"/>
      <w:pPr>
        <w:ind w:left="6318" w:hanging="360"/>
      </w:pPr>
      <w:rPr>
        <w:rFonts w:ascii="Wingdings" w:hAnsi="Wingdings" w:hint="default"/>
      </w:rPr>
    </w:lvl>
  </w:abstractNum>
  <w:num w:numId="1" w16cid:durableId="914166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792"/>
    <w:rsid w:val="0003228D"/>
    <w:rsid w:val="000E5871"/>
    <w:rsid w:val="000F1941"/>
    <w:rsid w:val="000F2C88"/>
    <w:rsid w:val="00140A5A"/>
    <w:rsid w:val="0015255E"/>
    <w:rsid w:val="001D3A1B"/>
    <w:rsid w:val="00223CAB"/>
    <w:rsid w:val="00232FD8"/>
    <w:rsid w:val="00245C06"/>
    <w:rsid w:val="002606CA"/>
    <w:rsid w:val="002D253A"/>
    <w:rsid w:val="003114F9"/>
    <w:rsid w:val="00323092"/>
    <w:rsid w:val="00332DE4"/>
    <w:rsid w:val="003455EE"/>
    <w:rsid w:val="00351B1D"/>
    <w:rsid w:val="00355C70"/>
    <w:rsid w:val="00365B8B"/>
    <w:rsid w:val="003A3076"/>
    <w:rsid w:val="00425088"/>
    <w:rsid w:val="0043310C"/>
    <w:rsid w:val="004747E6"/>
    <w:rsid w:val="00477982"/>
    <w:rsid w:val="0048538D"/>
    <w:rsid w:val="004A3F35"/>
    <w:rsid w:val="004B6A47"/>
    <w:rsid w:val="004C7B8C"/>
    <w:rsid w:val="004D086D"/>
    <w:rsid w:val="00541198"/>
    <w:rsid w:val="005512D4"/>
    <w:rsid w:val="00551572"/>
    <w:rsid w:val="00641C68"/>
    <w:rsid w:val="006463E7"/>
    <w:rsid w:val="00671D42"/>
    <w:rsid w:val="00675469"/>
    <w:rsid w:val="00682DC0"/>
    <w:rsid w:val="00696A95"/>
    <w:rsid w:val="0074514E"/>
    <w:rsid w:val="00762011"/>
    <w:rsid w:val="007870D9"/>
    <w:rsid w:val="00790792"/>
    <w:rsid w:val="00795DDF"/>
    <w:rsid w:val="007E6720"/>
    <w:rsid w:val="008325D4"/>
    <w:rsid w:val="00844C14"/>
    <w:rsid w:val="008542E6"/>
    <w:rsid w:val="00897832"/>
    <w:rsid w:val="008B72AE"/>
    <w:rsid w:val="008B7E11"/>
    <w:rsid w:val="008F0B4D"/>
    <w:rsid w:val="00904A51"/>
    <w:rsid w:val="00941EC7"/>
    <w:rsid w:val="00A61B25"/>
    <w:rsid w:val="00AC182A"/>
    <w:rsid w:val="00AC6A5C"/>
    <w:rsid w:val="00AC7AE6"/>
    <w:rsid w:val="00B73739"/>
    <w:rsid w:val="00B90541"/>
    <w:rsid w:val="00BE6D51"/>
    <w:rsid w:val="00C5245B"/>
    <w:rsid w:val="00C64CC2"/>
    <w:rsid w:val="00C7013E"/>
    <w:rsid w:val="00C84CAA"/>
    <w:rsid w:val="00CD6660"/>
    <w:rsid w:val="00D51B15"/>
    <w:rsid w:val="00DA0A84"/>
    <w:rsid w:val="00DB6B8B"/>
    <w:rsid w:val="00DD09D4"/>
    <w:rsid w:val="00DE5AC7"/>
    <w:rsid w:val="00E06621"/>
    <w:rsid w:val="00E10527"/>
    <w:rsid w:val="00E53947"/>
    <w:rsid w:val="00E57463"/>
    <w:rsid w:val="00E865A2"/>
    <w:rsid w:val="00F4668B"/>
    <w:rsid w:val="00FC3215"/>
    <w:rsid w:val="00FF1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62B5C"/>
  <w15:docId w15:val="{56117F3B-07AF-A84E-B04E-4A02D434C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10" w:right="2660" w:hanging="10"/>
    </w:pPr>
    <w:rPr>
      <w:rFonts w:ascii="Times New Roman" w:eastAsia="Times New Roman" w:hAnsi="Times New Roman" w:cs="Times New Roman"/>
      <w:color w:val="181717"/>
      <w:lang w:val="en" w:eastAsia="en"/>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i/>
      <w:color w:val="C00000"/>
      <w:sz w:val="28"/>
    </w:rPr>
  </w:style>
  <w:style w:type="paragraph" w:styleId="Heading2">
    <w:name w:val="heading 2"/>
    <w:next w:val="Normal"/>
    <w:link w:val="Heading2Char"/>
    <w:uiPriority w:val="9"/>
    <w:unhideWhenUsed/>
    <w:qFormat/>
    <w:pPr>
      <w:keepNext/>
      <w:keepLines/>
      <w:spacing w:after="0" w:line="259" w:lineRule="auto"/>
      <w:ind w:left="356" w:hanging="10"/>
      <w:outlineLvl w:val="1"/>
    </w:pPr>
    <w:rPr>
      <w:rFonts w:ascii="Times New Roman" w:eastAsia="Times New Roman" w:hAnsi="Times New Roman" w:cs="Times New Roman"/>
      <w:i/>
      <w:color w:val="1817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181717"/>
      <w:sz w:val="24"/>
    </w:rPr>
  </w:style>
  <w:style w:type="character" w:customStyle="1" w:styleId="Heading1Char">
    <w:name w:val="Heading 1 Char"/>
    <w:link w:val="Heading1"/>
    <w:rPr>
      <w:rFonts w:ascii="Times New Roman" w:eastAsia="Times New Roman" w:hAnsi="Times New Roman" w:cs="Times New Roman"/>
      <w:i/>
      <w:color w:val="C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Revision">
    <w:name w:val="Revision"/>
    <w:hidden/>
    <w:uiPriority w:val="99"/>
    <w:semiHidden/>
    <w:rsid w:val="00904A51"/>
    <w:pPr>
      <w:spacing w:after="0" w:line="240" w:lineRule="auto"/>
    </w:pPr>
    <w:rPr>
      <w:rFonts w:ascii="Times New Roman" w:eastAsia="Times New Roman" w:hAnsi="Times New Roman" w:cs="Times New Roman"/>
      <w:color w:val="181717"/>
      <w:lang w:val="en" w:eastAsia="en"/>
    </w:rPr>
  </w:style>
  <w:style w:type="paragraph" w:styleId="Header">
    <w:name w:val="header"/>
    <w:basedOn w:val="Normal"/>
    <w:link w:val="HeaderChar"/>
    <w:uiPriority w:val="99"/>
    <w:unhideWhenUsed/>
    <w:rsid w:val="00260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6CA"/>
    <w:rPr>
      <w:rFonts w:ascii="Times New Roman" w:eastAsia="Times New Roman" w:hAnsi="Times New Roman" w:cs="Times New Roman"/>
      <w:color w:val="181717"/>
      <w:lang w:val="en" w:eastAsia="en"/>
    </w:rPr>
  </w:style>
  <w:style w:type="character" w:styleId="Hyperlink">
    <w:name w:val="Hyperlink"/>
    <w:basedOn w:val="DefaultParagraphFont"/>
    <w:uiPriority w:val="99"/>
    <w:unhideWhenUsed/>
    <w:rsid w:val="0015255E"/>
    <w:rPr>
      <w:color w:val="467886" w:themeColor="hyperlink"/>
      <w:u w:val="single"/>
    </w:rPr>
  </w:style>
  <w:style w:type="character" w:styleId="UnresolvedMention">
    <w:name w:val="Unresolved Mention"/>
    <w:basedOn w:val="DefaultParagraphFont"/>
    <w:uiPriority w:val="99"/>
    <w:semiHidden/>
    <w:unhideWhenUsed/>
    <w:rsid w:val="0015255E"/>
    <w:rPr>
      <w:color w:val="605E5C"/>
      <w:shd w:val="clear" w:color="auto" w:fill="E1DFDD"/>
    </w:rPr>
  </w:style>
  <w:style w:type="paragraph" w:styleId="ListParagraph">
    <w:name w:val="List Paragraph"/>
    <w:basedOn w:val="Normal"/>
    <w:uiPriority w:val="34"/>
    <w:qFormat/>
    <w:rsid w:val="00745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oloren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nkedin.com/in/ofrior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Ofri Oren</dc:creator>
  <cp:keywords/>
  <dc:description/>
  <cp:lastModifiedBy>Ofri Oren</cp:lastModifiedBy>
  <cp:revision>7</cp:revision>
  <cp:lastPrinted>2024-11-26T17:13:00Z</cp:lastPrinted>
  <dcterms:created xsi:type="dcterms:W3CDTF">2024-11-26T17:13:00Z</dcterms:created>
  <dcterms:modified xsi:type="dcterms:W3CDTF">2025-01-07T23:01:00Z</dcterms:modified>
</cp:coreProperties>
</file>