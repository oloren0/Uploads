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D753" w14:textId="77777777" w:rsidR="00790792" w:rsidRDefault="007E6720">
      <w:pPr>
        <w:spacing w:after="0" w:line="259" w:lineRule="auto"/>
        <w:ind w:left="88" w:right="0" w:firstLine="0"/>
        <w:jc w:val="center"/>
      </w:pPr>
      <w:r>
        <w:rPr>
          <w:color w:val="C00000"/>
          <w:sz w:val="32"/>
        </w:rPr>
        <w:t xml:space="preserve">OFRI OREN </w:t>
      </w:r>
    </w:p>
    <w:p w14:paraId="36DE74E1" w14:textId="77777777" w:rsidR="00790792" w:rsidRDefault="007E6720">
      <w:pPr>
        <w:spacing w:after="0" w:line="259" w:lineRule="auto"/>
        <w:ind w:left="73" w:right="0" w:firstLine="0"/>
        <w:jc w:val="center"/>
      </w:pPr>
      <w:r>
        <w:rPr>
          <w:color w:val="000000"/>
        </w:rPr>
        <w:t>ofrioren@gmail.com</w:t>
      </w:r>
      <w:r>
        <w:t xml:space="preserve"> | (310) 985 – 4692 </w:t>
      </w:r>
    </w:p>
    <w:p w14:paraId="5E7ED1E5" w14:textId="4676F376" w:rsidR="0015255E" w:rsidRPr="0015255E" w:rsidRDefault="0015255E">
      <w:pPr>
        <w:spacing w:after="0" w:line="259" w:lineRule="auto"/>
        <w:ind w:left="73" w:right="0" w:firstLine="0"/>
        <w:jc w:val="center"/>
        <w:rPr>
          <w:u w:val="single"/>
        </w:rPr>
      </w:pPr>
      <w:hyperlink r:id="rId6" w:history="1">
        <w:r w:rsidRPr="00812F55">
          <w:rPr>
            <w:rStyle w:val="Hyperlink"/>
          </w:rPr>
          <w:t>www.linkedin.com/in/ofrioren</w:t>
        </w:r>
      </w:hyperlink>
      <w:r>
        <w:t xml:space="preserve"> | </w:t>
      </w:r>
      <w:hyperlink r:id="rId7" w:history="1">
        <w:r w:rsidR="00332DE4" w:rsidRPr="00812F55">
          <w:rPr>
            <w:rStyle w:val="Hyperlink"/>
          </w:rPr>
          <w:t>https://github.com/oloren0</w:t>
        </w:r>
      </w:hyperlink>
      <w:r w:rsidR="00332DE4">
        <w:t xml:space="preserve"> </w:t>
      </w:r>
    </w:p>
    <w:p w14:paraId="0F369A9B" w14:textId="77777777" w:rsidR="00790792" w:rsidRDefault="007E6720">
      <w:pPr>
        <w:spacing w:after="15" w:line="259" w:lineRule="auto"/>
        <w:ind w:left="138" w:right="0" w:firstLine="0"/>
        <w:jc w:val="center"/>
      </w:pPr>
      <w:r>
        <w:t xml:space="preserve"> </w:t>
      </w:r>
    </w:p>
    <w:p w14:paraId="3CD5EEFF" w14:textId="77777777" w:rsidR="00790792" w:rsidRDefault="007E6720">
      <w:pPr>
        <w:pStyle w:val="Heading1"/>
        <w:ind w:left="-5"/>
      </w:pPr>
      <w:r>
        <w:t xml:space="preserve">Education  </w:t>
      </w:r>
    </w:p>
    <w:p w14:paraId="5E2E26F2" w14:textId="37110FD6" w:rsidR="003A3076" w:rsidRPr="00F4668B" w:rsidRDefault="003A3076" w:rsidP="003A3076">
      <w:pPr>
        <w:ind w:left="356" w:hanging="356"/>
        <w:rPr>
          <w:sz w:val="10"/>
          <w:szCs w:val="10"/>
        </w:rPr>
      </w:pPr>
      <w:r>
        <w:t>2024 Springboard, San Francisco (</w:t>
      </w:r>
      <w:r w:rsidR="004D086D">
        <w:t xml:space="preserve">Remote)  </w:t>
      </w:r>
      <w:r>
        <w:br/>
        <w:t xml:space="preserve">Data Science Bootcamp </w:t>
      </w:r>
    </w:p>
    <w:p w14:paraId="5C1C6368" w14:textId="77777777" w:rsidR="003A3076" w:rsidRPr="00F4668B" w:rsidRDefault="003A3076" w:rsidP="003A3076">
      <w:pPr>
        <w:ind w:left="356" w:hanging="356"/>
        <w:rPr>
          <w:sz w:val="10"/>
          <w:szCs w:val="10"/>
        </w:rPr>
      </w:pPr>
      <w:r w:rsidRPr="00F4668B">
        <w:rPr>
          <w:sz w:val="10"/>
          <w:szCs w:val="10"/>
        </w:rPr>
        <w:tab/>
        <w:t xml:space="preserve"> </w:t>
      </w:r>
    </w:p>
    <w:p w14:paraId="7D4C8E1A" w14:textId="77777777" w:rsidR="00F4668B" w:rsidRDefault="007E6720" w:rsidP="003A3076">
      <w:pPr>
        <w:ind w:left="360" w:hanging="360"/>
      </w:pPr>
      <w:r>
        <w:t xml:space="preserve">2020 San Francisco State University, San Francisco   Master of Arts, Philosophy </w:t>
      </w:r>
    </w:p>
    <w:p w14:paraId="763E796F" w14:textId="4E7518FD" w:rsidR="00790792" w:rsidRPr="00F4668B" w:rsidRDefault="007E6720">
      <w:pPr>
        <w:ind w:left="356" w:hanging="356"/>
        <w:rPr>
          <w:sz w:val="10"/>
          <w:szCs w:val="10"/>
        </w:rPr>
      </w:pPr>
      <w:r w:rsidRPr="00F4668B">
        <w:rPr>
          <w:sz w:val="10"/>
          <w:szCs w:val="10"/>
        </w:rPr>
        <w:tab/>
        <w:t xml:space="preserve"> </w:t>
      </w:r>
    </w:p>
    <w:p w14:paraId="55C59E7E" w14:textId="77777777" w:rsidR="00790792" w:rsidRDefault="007E6720">
      <w:pPr>
        <w:tabs>
          <w:tab w:val="center" w:pos="5763"/>
          <w:tab w:val="center" w:pos="6483"/>
          <w:tab w:val="center" w:pos="7203"/>
        </w:tabs>
        <w:spacing w:after="38"/>
        <w:ind w:left="0" w:right="0" w:firstLine="0"/>
      </w:pPr>
      <w:r>
        <w:t xml:space="preserve">2016 University of Reading, Reading, Great Britain 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</w:p>
    <w:p w14:paraId="112B9B8B" w14:textId="77777777" w:rsidR="00F4668B" w:rsidRDefault="007E6720">
      <w:pPr>
        <w:ind w:left="351" w:right="0"/>
      </w:pPr>
      <w:r>
        <w:t xml:space="preserve">Master of Arts, Book Design </w:t>
      </w:r>
      <w:r w:rsidRPr="00DB6B8B">
        <w:rPr>
          <w:iCs/>
        </w:rPr>
        <w:t>with Merit</w:t>
      </w:r>
      <w:r>
        <w:t xml:space="preserve"> </w:t>
      </w:r>
    </w:p>
    <w:p w14:paraId="195E3BB1" w14:textId="1C44A99D" w:rsidR="00790792" w:rsidRPr="00F4668B" w:rsidRDefault="007E6720">
      <w:pPr>
        <w:ind w:left="351" w:right="0"/>
        <w:rPr>
          <w:sz w:val="10"/>
          <w:szCs w:val="10"/>
        </w:rPr>
      </w:pPr>
      <w:r w:rsidRPr="00F4668B">
        <w:rPr>
          <w:sz w:val="10"/>
          <w:szCs w:val="10"/>
        </w:rPr>
        <w:t xml:space="preserve">  </w:t>
      </w:r>
      <w:r w:rsidRPr="00F4668B">
        <w:rPr>
          <w:i/>
          <w:sz w:val="10"/>
          <w:szCs w:val="10"/>
        </w:rPr>
        <w:t xml:space="preserve"> </w:t>
      </w:r>
    </w:p>
    <w:p w14:paraId="4F24A8B3" w14:textId="77777777" w:rsidR="00790792" w:rsidRDefault="007E6720">
      <w:pPr>
        <w:ind w:left="356" w:right="3374" w:hanging="356"/>
      </w:pPr>
      <w:r>
        <w:t xml:space="preserve">2011 University of California, Berkeley       Bachelor of Arts, Economics      </w:t>
      </w:r>
    </w:p>
    <w:p w14:paraId="4C68CC18" w14:textId="77777777" w:rsidR="00790792" w:rsidRDefault="007E6720">
      <w:pPr>
        <w:spacing w:after="15" w:line="259" w:lineRule="auto"/>
        <w:ind w:left="0" w:right="0" w:firstLine="0"/>
      </w:pPr>
      <w:r>
        <w:t xml:space="preserve"> </w:t>
      </w:r>
    </w:p>
    <w:p w14:paraId="6B6A923A" w14:textId="77777777" w:rsidR="00790792" w:rsidRDefault="007E6720">
      <w:pPr>
        <w:pStyle w:val="Heading1"/>
        <w:ind w:left="-5"/>
      </w:pPr>
      <w:r>
        <w:t xml:space="preserve">Technical Skills   </w:t>
      </w:r>
    </w:p>
    <w:p w14:paraId="1AE952DF" w14:textId="46EBE202" w:rsidR="00790792" w:rsidRDefault="007E6720" w:rsidP="00E865A2">
      <w:pPr>
        <w:ind w:left="351" w:right="0"/>
      </w:pPr>
      <w:r>
        <w:rPr>
          <w:i/>
        </w:rPr>
        <w:t>Software:</w:t>
      </w:r>
      <w:r>
        <w:t xml:space="preserve"> </w:t>
      </w:r>
      <w:r w:rsidR="00E865A2">
        <w:t xml:space="preserve">Python, SQL, </w:t>
      </w:r>
      <w:r>
        <w:t xml:space="preserve">Adobe CS (InDesign, Photoshop, Bridge), </w:t>
      </w:r>
      <w:r>
        <w:rPr>
          <w:sz w:val="22"/>
        </w:rPr>
        <w:t>STATA</w:t>
      </w:r>
      <w:r>
        <w:t>, Microsoft Office (Word, Excel, PowerPoint), Google Office Suite, social media</w:t>
      </w:r>
      <w:r w:rsidR="003A3076">
        <w:t>.</w:t>
      </w:r>
      <w:r>
        <w:t xml:space="preserve">  </w:t>
      </w:r>
    </w:p>
    <w:p w14:paraId="30B3733A" w14:textId="77777777" w:rsidR="00E865A2" w:rsidRPr="00DA0A84" w:rsidRDefault="00E865A2" w:rsidP="00E865A2">
      <w:pPr>
        <w:ind w:left="351" w:right="0"/>
        <w:rPr>
          <w:sz w:val="4"/>
          <w:szCs w:val="4"/>
        </w:rPr>
      </w:pPr>
    </w:p>
    <w:p w14:paraId="041CF647" w14:textId="77777777" w:rsidR="00790792" w:rsidRDefault="007E6720">
      <w:pPr>
        <w:ind w:left="351" w:right="0"/>
      </w:pPr>
      <w:r>
        <w:rPr>
          <w:i/>
        </w:rPr>
        <w:t>Press Operator:</w:t>
      </w:r>
      <w:r>
        <w:t xml:space="preserve"> Chandler &amp; Price, Vandercook, Columbia handpress, Heidelberg </w:t>
      </w:r>
    </w:p>
    <w:p w14:paraId="6620BD49" w14:textId="2A7F2B55" w:rsidR="00790792" w:rsidRDefault="007E6720">
      <w:pPr>
        <w:ind w:left="351" w:right="0"/>
      </w:pPr>
      <w:r>
        <w:t>Windmill, and Heidelberg Cylinder</w:t>
      </w:r>
      <w:r w:rsidR="003A3076">
        <w:t>.</w:t>
      </w:r>
      <w:r>
        <w:t xml:space="preserve">   </w:t>
      </w:r>
    </w:p>
    <w:p w14:paraId="3CA40CAF" w14:textId="77777777" w:rsidR="00DA0A84" w:rsidRPr="00DA0A84" w:rsidRDefault="00DA0A84">
      <w:pPr>
        <w:ind w:left="351" w:right="0"/>
        <w:rPr>
          <w:sz w:val="4"/>
          <w:szCs w:val="4"/>
        </w:rPr>
      </w:pPr>
    </w:p>
    <w:p w14:paraId="6EE7AB1A" w14:textId="1B07B49C" w:rsidR="00DA0A84" w:rsidRPr="00DA0A84" w:rsidRDefault="00DA0A84">
      <w:pPr>
        <w:ind w:left="351" w:right="0"/>
        <w:rPr>
          <w:u w:val="single"/>
        </w:rPr>
      </w:pPr>
      <w:r>
        <w:rPr>
          <w:i/>
          <w:iCs/>
        </w:rPr>
        <w:t xml:space="preserve">Other: </w:t>
      </w:r>
      <w:r>
        <w:t xml:space="preserve">Proof-reading documents, editing, inputting data and typing, informal </w:t>
      </w:r>
      <w:r>
        <w:br/>
        <w:t xml:space="preserve">and accessible writing, </w:t>
      </w:r>
      <w:r w:rsidR="003A3076">
        <w:t xml:space="preserve">formal writing, </w:t>
      </w:r>
      <w:r w:rsidR="003114F9">
        <w:t xml:space="preserve">usability testing, </w:t>
      </w:r>
      <w:r>
        <w:t>econometric analysis</w:t>
      </w:r>
      <w:r w:rsidR="003A3076">
        <w:t>.</w:t>
      </w:r>
    </w:p>
    <w:p w14:paraId="110A7BE7" w14:textId="77777777" w:rsidR="00790792" w:rsidRDefault="007E6720">
      <w:pPr>
        <w:spacing w:after="15" w:line="259" w:lineRule="auto"/>
        <w:ind w:left="346" w:right="0" w:firstLine="0"/>
      </w:pPr>
      <w:r>
        <w:t xml:space="preserve"> </w:t>
      </w:r>
    </w:p>
    <w:p w14:paraId="5A401359" w14:textId="77777777" w:rsidR="00790792" w:rsidRDefault="007E6720">
      <w:pPr>
        <w:pStyle w:val="Heading1"/>
        <w:ind w:left="-5"/>
      </w:pPr>
      <w:r>
        <w:t xml:space="preserve">Professional Experience </w:t>
      </w:r>
    </w:p>
    <w:p w14:paraId="02C03BF4" w14:textId="77777777" w:rsidR="00DD09D4" w:rsidRPr="00DD09D4" w:rsidRDefault="00DD09D4" w:rsidP="00DD09D4">
      <w:pPr>
        <w:rPr>
          <w:sz w:val="10"/>
          <w:szCs w:val="10"/>
          <w:lang w:val="en-US" w:eastAsia="en-US"/>
        </w:rPr>
      </w:pPr>
    </w:p>
    <w:p w14:paraId="2ADE4E44" w14:textId="004B4EFD" w:rsidR="0003228D" w:rsidRDefault="0003228D" w:rsidP="0003228D">
      <w:pPr>
        <w:spacing w:after="40" w:line="259" w:lineRule="auto"/>
        <w:ind w:left="-5" w:right="0"/>
        <w:rPr>
          <w:sz w:val="22"/>
        </w:rPr>
      </w:pPr>
      <w:r>
        <w:rPr>
          <w:sz w:val="22"/>
        </w:rPr>
        <w:t>TUTORING</w:t>
      </w:r>
    </w:p>
    <w:p w14:paraId="0176E6D5" w14:textId="77777777" w:rsidR="00245C06" w:rsidRPr="00AC6A5C" w:rsidRDefault="00245C06" w:rsidP="00245C06">
      <w:pPr>
        <w:ind w:left="720" w:right="0" w:firstLine="0"/>
      </w:pPr>
      <w:r w:rsidRPr="00AC6A5C">
        <w:t xml:space="preserve">-Explains mathematical operations to elementary school students in a way that makes it memorable and accessible. </w:t>
      </w:r>
      <w:r w:rsidRPr="00AC6A5C">
        <w:br/>
        <w:t>- Challenges the more advanced students to glimpse real world applications, for example: the way prime factors can be used in cryptography.</w:t>
      </w:r>
      <w:r w:rsidRPr="00AC6A5C">
        <w:br/>
        <w:t xml:space="preserve">- Engages students from the standpoint of their own interests to cultivate trust and inspire appreciation for </w:t>
      </w:r>
      <w:r>
        <w:t>learning</w:t>
      </w:r>
      <w:r w:rsidRPr="00AC6A5C">
        <w:t>.</w:t>
      </w:r>
    </w:p>
    <w:p w14:paraId="313D42C6" w14:textId="77777777" w:rsidR="00245C06" w:rsidRDefault="00245C06" w:rsidP="0003228D">
      <w:pPr>
        <w:spacing w:after="40" w:line="259" w:lineRule="auto"/>
        <w:ind w:left="-5" w:right="0"/>
      </w:pPr>
    </w:p>
    <w:p w14:paraId="67A6FE08" w14:textId="398313D9" w:rsidR="00AC6A5C" w:rsidRDefault="0003228D" w:rsidP="00AC6A5C">
      <w:pPr>
        <w:pStyle w:val="Heading2"/>
        <w:ind w:left="341"/>
      </w:pPr>
      <w:r>
        <w:t>Tutor Me Education</w:t>
      </w:r>
    </w:p>
    <w:p w14:paraId="63F8E8E8" w14:textId="3A0EDFA8" w:rsidR="0015255E" w:rsidRDefault="0015255E" w:rsidP="00AC6A5C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West Hollywood Elementary School, Fall 2024</w:t>
      </w:r>
      <w:r w:rsidR="00AC6A5C">
        <w:t>: ELA, fourth grade math.</w:t>
      </w:r>
    </w:p>
    <w:p w14:paraId="0412F046" w14:textId="6D74EF57" w:rsidR="0015255E" w:rsidRDefault="0003228D" w:rsidP="00AC6A5C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Windsor Hills Elementary School, Spring 2024</w:t>
      </w:r>
      <w:r w:rsidR="00AC6A5C">
        <w:t>: in-class aide, fourth grade math.</w:t>
      </w:r>
      <w:r>
        <w:t xml:space="preserve"> </w:t>
      </w:r>
    </w:p>
    <w:p w14:paraId="795AB518" w14:textId="77777777" w:rsidR="0003228D" w:rsidRDefault="0003228D" w:rsidP="0003228D">
      <w:pPr>
        <w:ind w:left="351" w:right="0"/>
      </w:pPr>
    </w:p>
    <w:p w14:paraId="673333A4" w14:textId="77777777" w:rsidR="00790792" w:rsidRDefault="007E6720">
      <w:pPr>
        <w:spacing w:after="40" w:line="259" w:lineRule="auto"/>
        <w:ind w:left="-5" w:right="0"/>
        <w:rPr>
          <w:sz w:val="22"/>
        </w:rPr>
      </w:pPr>
      <w:r>
        <w:rPr>
          <w:sz w:val="22"/>
        </w:rPr>
        <w:t xml:space="preserve">TEACHING ASSISTANT </w:t>
      </w:r>
    </w:p>
    <w:p w14:paraId="5033B987" w14:textId="7FD63A2F" w:rsidR="00245C06" w:rsidRPr="00AC6A5C" w:rsidRDefault="00245C06" w:rsidP="00245C06">
      <w:pPr>
        <w:ind w:left="720" w:right="312" w:firstLine="0"/>
        <w:rPr>
          <w:iCs/>
        </w:rPr>
      </w:pPr>
      <w:r w:rsidRPr="00AC6A5C">
        <w:rPr>
          <w:iCs/>
        </w:rPr>
        <w:t xml:space="preserve">- Make complex and abstract information accessible to university students to make ancient philosophy relevant to future scholars. </w:t>
      </w:r>
      <w:r w:rsidRPr="00AC6A5C">
        <w:rPr>
          <w:iCs/>
        </w:rPr>
        <w:br/>
      </w:r>
      <w:r w:rsidRPr="00AC6A5C">
        <w:rPr>
          <w:iCs/>
        </w:rPr>
        <w:lastRenderedPageBreak/>
        <w:t>- Talks with students to 'midwife' their ideas and feelings into argumentative structure and cogent writing, including editing their work for revision.</w:t>
      </w:r>
      <w:r w:rsidRPr="00AC6A5C">
        <w:rPr>
          <w:iCs/>
        </w:rPr>
        <w:br/>
        <w:t xml:space="preserve">- Operates professionally with students, professors, and staff to ensure that education is maintained at a </w:t>
      </w:r>
      <w:r w:rsidRPr="00AC6A5C">
        <w:rPr>
          <w:iCs/>
        </w:rPr>
        <w:t>university</w:t>
      </w:r>
      <w:r>
        <w:rPr>
          <w:iCs/>
        </w:rPr>
        <w:t xml:space="preserve"> </w:t>
      </w:r>
      <w:r w:rsidRPr="00AC6A5C">
        <w:rPr>
          <w:iCs/>
        </w:rPr>
        <w:t>standard including providing access to instructional materials, equitable grading, and additional office hours for students.</w:t>
      </w:r>
    </w:p>
    <w:p w14:paraId="36E6D2DA" w14:textId="77777777" w:rsidR="00245C06" w:rsidRDefault="00245C06">
      <w:pPr>
        <w:spacing w:after="40" w:line="259" w:lineRule="auto"/>
        <w:ind w:left="-5" w:right="0"/>
      </w:pPr>
    </w:p>
    <w:p w14:paraId="32511383" w14:textId="77777777" w:rsidR="00790792" w:rsidRDefault="007E6720">
      <w:pPr>
        <w:pStyle w:val="Heading2"/>
        <w:ind w:left="341"/>
      </w:pPr>
      <w:r>
        <w:t xml:space="preserve">University of California, Berkeley </w:t>
      </w:r>
    </w:p>
    <w:p w14:paraId="6B6668DF" w14:textId="703B8002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Professor Macfarlane, Ancient Philosophy, Fall 2023  </w:t>
      </w:r>
    </w:p>
    <w:p w14:paraId="52D21C83" w14:textId="70996544" w:rsidR="00790792" w:rsidRDefault="00DB6B8B">
      <w:pPr>
        <w:ind w:left="351" w:right="1222"/>
      </w:pPr>
      <w:r>
        <w:rPr>
          <w:rFonts w:ascii="Segoe UI Symbol" w:eastAsia="Segoe UI Symbol" w:hAnsi="Segoe UI Symbol" w:cs="Segoe UI Symbol"/>
        </w:rPr>
        <w:t>·</w:t>
      </w:r>
      <w:r>
        <w:t xml:space="preserve"> Lecturer Nicholas Gooding, Ancient Philosophy, Summer </w:t>
      </w:r>
      <w:proofErr w:type="gramStart"/>
      <w:r>
        <w:t xml:space="preserve">2023  </w:t>
      </w:r>
      <w:r>
        <w:tab/>
      </w:r>
      <w:proofErr w:type="gramEnd"/>
      <w:r>
        <w:t xml:space="preserve">Guest lecture: Plato’s </w:t>
      </w:r>
      <w:r>
        <w:rPr>
          <w:i/>
        </w:rPr>
        <w:t xml:space="preserve">Republic </w:t>
      </w:r>
      <w:r>
        <w:t xml:space="preserve">Book IV </w:t>
      </w:r>
    </w:p>
    <w:p w14:paraId="619C9DD6" w14:textId="5C86694A" w:rsidR="00790792" w:rsidRDefault="00DB6B8B">
      <w:pPr>
        <w:ind w:left="351" w:right="312"/>
        <w:rPr>
          <w:iCs/>
        </w:rPr>
      </w:pPr>
      <w:r>
        <w:rPr>
          <w:rFonts w:ascii="Segoe UI Symbol" w:eastAsia="Segoe UI Symbol" w:hAnsi="Segoe UI Symbol" w:cs="Segoe UI Symbol"/>
        </w:rPr>
        <w:t>·</w:t>
      </w:r>
      <w:r>
        <w:t xml:space="preserve"> </w:t>
      </w:r>
      <w:proofErr w:type="spellStart"/>
      <w:r>
        <w:t>Phd</w:t>
      </w:r>
      <w:proofErr w:type="spellEnd"/>
      <w:r>
        <w:t xml:space="preserve"> Candidate Joseph </w:t>
      </w:r>
      <w:proofErr w:type="spellStart"/>
      <w:r>
        <w:t>Kassman</w:t>
      </w:r>
      <w:proofErr w:type="spellEnd"/>
      <w:r>
        <w:t xml:space="preserve">-Tod, Ancient Philosophy, Summer </w:t>
      </w:r>
      <w:proofErr w:type="gramStart"/>
      <w:r>
        <w:t xml:space="preserve">2022  </w:t>
      </w:r>
      <w:r>
        <w:tab/>
      </w:r>
      <w:proofErr w:type="gramEnd"/>
      <w:r>
        <w:t xml:space="preserve">Guest lecture: Plato’s </w:t>
      </w:r>
      <w:r>
        <w:rPr>
          <w:i/>
        </w:rPr>
        <w:t xml:space="preserve">Laws </w:t>
      </w:r>
    </w:p>
    <w:p w14:paraId="50600930" w14:textId="08567888" w:rsidR="00790792" w:rsidRDefault="00790792" w:rsidP="00AC6A5C">
      <w:pPr>
        <w:spacing w:after="0" w:line="259" w:lineRule="auto"/>
        <w:ind w:left="0" w:right="0" w:firstLine="0"/>
      </w:pPr>
    </w:p>
    <w:p w14:paraId="0F4D463D" w14:textId="77777777" w:rsidR="00790792" w:rsidRDefault="007E6720">
      <w:pPr>
        <w:pStyle w:val="Heading2"/>
        <w:ind w:left="341"/>
      </w:pPr>
      <w:r>
        <w:t xml:space="preserve">University of California, Davis </w:t>
      </w:r>
    </w:p>
    <w:p w14:paraId="228C56CC" w14:textId="7F553EFD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Lecturer Jonathan Dorsey, Minds, Brains, and Computers, Fall 2022 </w:t>
      </w:r>
    </w:p>
    <w:p w14:paraId="7CEA9245" w14:textId="36D1B0C4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Professor Adam Sennet, Introduction to Philosophy, Winter 2022 </w:t>
      </w:r>
    </w:p>
    <w:p w14:paraId="4DFA49D1" w14:textId="7F32D79C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Lecturer Thor Harris, Critical Thinking, Fall 2021 </w:t>
      </w:r>
    </w:p>
    <w:p w14:paraId="15EEAE38" w14:textId="78FE2005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Professor Jan </w:t>
      </w:r>
      <w:proofErr w:type="spellStart"/>
      <w:r>
        <w:t>Szaif</w:t>
      </w:r>
      <w:proofErr w:type="spellEnd"/>
      <w:r>
        <w:t xml:space="preserve">, Ancient Philosophy, Winter 2021 </w:t>
      </w:r>
    </w:p>
    <w:p w14:paraId="009E6547" w14:textId="7540A22B" w:rsidR="00790792" w:rsidRDefault="00DB6B8B">
      <w:pPr>
        <w:ind w:left="351" w:right="0"/>
      </w:pPr>
      <w:r>
        <w:rPr>
          <w:rFonts w:ascii="Segoe UI Symbol" w:eastAsia="Segoe UI Symbol" w:hAnsi="Segoe UI Symbol" w:cs="Segoe UI Symbol"/>
        </w:rPr>
        <w:t>·</w:t>
      </w:r>
      <w:r>
        <w:t xml:space="preserve"> Professor Tina Rulli, Bioethics, Fall 2020 </w:t>
      </w:r>
    </w:p>
    <w:p w14:paraId="579FFA7B" w14:textId="77777777" w:rsidR="00790792" w:rsidRDefault="007E6720">
      <w:pPr>
        <w:spacing w:after="0" w:line="259" w:lineRule="auto"/>
        <w:ind w:left="1076" w:right="0" w:firstLine="0"/>
      </w:pPr>
      <w:r>
        <w:t xml:space="preserve"> </w:t>
      </w:r>
    </w:p>
    <w:p w14:paraId="2F592889" w14:textId="77777777" w:rsidR="00790792" w:rsidRDefault="007E6720">
      <w:pPr>
        <w:pStyle w:val="Heading2"/>
        <w:ind w:left="341"/>
      </w:pPr>
      <w:r>
        <w:t xml:space="preserve">San Francisco State University </w:t>
      </w:r>
    </w:p>
    <w:p w14:paraId="0A74EBA3" w14:textId="300E6FD9" w:rsidR="00790792" w:rsidRDefault="007E6720">
      <w:pPr>
        <w:ind w:left="351" w:right="2157"/>
      </w:pPr>
      <w:r>
        <w:t xml:space="preserve"> </w:t>
      </w:r>
      <w:r w:rsidR="00DB6B8B">
        <w:rPr>
          <w:rFonts w:ascii="Segoe UI Symbol" w:eastAsia="Segoe UI Symbol" w:hAnsi="Segoe UI Symbol" w:cs="Segoe UI Symbol"/>
        </w:rPr>
        <w:t>·</w:t>
      </w:r>
      <w:r>
        <w:t xml:space="preserve"> Professor </w:t>
      </w:r>
      <w:proofErr w:type="spellStart"/>
      <w:r>
        <w:t>Ásta</w:t>
      </w:r>
      <w:proofErr w:type="spellEnd"/>
      <w:r>
        <w:t xml:space="preserve">, Philosophy of Language, Spring </w:t>
      </w:r>
      <w:r w:rsidR="0015255E">
        <w:t xml:space="preserve">2019 </w:t>
      </w:r>
      <w:r w:rsidR="0015255E">
        <w:tab/>
      </w:r>
      <w:r>
        <w:t xml:space="preserve">Guest lecture: Simone de Beauvoir </w:t>
      </w:r>
    </w:p>
    <w:p w14:paraId="428073DA" w14:textId="2B823232" w:rsidR="00790792" w:rsidRDefault="00DB6B8B" w:rsidP="00DB6B8B">
      <w:pPr>
        <w:tabs>
          <w:tab w:val="left" w:pos="450"/>
        </w:tabs>
        <w:ind w:left="351" w:right="0"/>
      </w:pPr>
      <w:r>
        <w:rPr>
          <w:rFonts w:ascii="Segoe UI Symbol" w:eastAsia="Segoe UI Symbol" w:hAnsi="Segoe UI Symbol" w:cs="Segoe UI Symbol"/>
        </w:rPr>
        <w:t xml:space="preserve"> ·</w:t>
      </w:r>
      <w:r>
        <w:t xml:space="preserve"> Professor </w:t>
      </w:r>
      <w:proofErr w:type="spellStart"/>
      <w:r>
        <w:t>Ásta</w:t>
      </w:r>
      <w:proofErr w:type="spellEnd"/>
      <w:r>
        <w:t xml:space="preserve">, Metaphysics, Fall 2019 </w:t>
      </w:r>
    </w:p>
    <w:p w14:paraId="15982120" w14:textId="06EDF906" w:rsidR="00790792" w:rsidRDefault="00DB6B8B" w:rsidP="00DD09D4">
      <w:pPr>
        <w:tabs>
          <w:tab w:val="left" w:pos="450"/>
          <w:tab w:val="left" w:pos="2880"/>
        </w:tabs>
        <w:ind w:left="351" w:right="0"/>
      </w:pPr>
      <w:r>
        <w:rPr>
          <w:rFonts w:ascii="Segoe UI Symbol" w:eastAsia="Segoe UI Symbol" w:hAnsi="Segoe UI Symbol" w:cs="Segoe UI Symbol"/>
        </w:rPr>
        <w:t xml:space="preserve"> ·</w:t>
      </w:r>
      <w:r>
        <w:t xml:space="preserve"> Professor Anita Silvers, Bioethics in Medicine, </w:t>
      </w:r>
      <w:proofErr w:type="gramStart"/>
      <w:r>
        <w:t>Fall</w:t>
      </w:r>
      <w:proofErr w:type="gramEnd"/>
      <w:r>
        <w:t xml:space="preserve"> 2017, Spring 2018, Fall 2018, Spring 2019 </w:t>
      </w:r>
    </w:p>
    <w:p w14:paraId="083B8206" w14:textId="77777777" w:rsidR="00790792" w:rsidRDefault="007E6720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2"/>
        </w:rPr>
        <w:t xml:space="preserve"> </w:t>
      </w:r>
    </w:p>
    <w:p w14:paraId="6DF7D8E6" w14:textId="77777777" w:rsidR="00790792" w:rsidRDefault="007E6720">
      <w:pPr>
        <w:spacing w:after="40" w:line="259" w:lineRule="auto"/>
        <w:ind w:left="-5" w:right="0"/>
      </w:pPr>
      <w:r>
        <w:rPr>
          <w:sz w:val="22"/>
        </w:rPr>
        <w:t xml:space="preserve">TEACHING  </w:t>
      </w:r>
    </w:p>
    <w:p w14:paraId="141087A1" w14:textId="77195427" w:rsidR="00245C06" w:rsidRPr="00AC6A5C" w:rsidRDefault="00245C06" w:rsidP="00245C06">
      <w:pPr>
        <w:ind w:left="720" w:right="312" w:firstLine="0"/>
        <w:rPr>
          <w:iCs/>
        </w:rPr>
      </w:pPr>
      <w:r w:rsidRPr="00AC6A5C">
        <w:rPr>
          <w:iCs/>
        </w:rPr>
        <w:t xml:space="preserve">- </w:t>
      </w:r>
      <w:r>
        <w:rPr>
          <w:iCs/>
        </w:rPr>
        <w:t>Designed a course syllabus to meet California State University learning standards and objectives for a required course</w:t>
      </w:r>
      <w:r w:rsidRPr="00AC6A5C">
        <w:rPr>
          <w:iCs/>
        </w:rPr>
        <w:t xml:space="preserve">. </w:t>
      </w:r>
      <w:r w:rsidRPr="00AC6A5C">
        <w:rPr>
          <w:iCs/>
        </w:rPr>
        <w:br/>
        <w:t xml:space="preserve">- </w:t>
      </w:r>
      <w:r>
        <w:rPr>
          <w:iCs/>
        </w:rPr>
        <w:t>Explained advanced mathematical and logical concepts including Hilbert’s Paradox, Russell’s Paradox, and others using art as a vehicle</w:t>
      </w:r>
      <w:r w:rsidRPr="00AC6A5C">
        <w:rPr>
          <w:iCs/>
        </w:rPr>
        <w:t>.</w:t>
      </w:r>
      <w:r w:rsidRPr="00AC6A5C">
        <w:rPr>
          <w:iCs/>
        </w:rPr>
        <w:br/>
        <w:t xml:space="preserve">- </w:t>
      </w:r>
      <w:r>
        <w:rPr>
          <w:iCs/>
        </w:rPr>
        <w:t>Taught a university course with homework, exams, extra credit, additional resources for further learning</w:t>
      </w:r>
      <w:r w:rsidRPr="00AC6A5C">
        <w:rPr>
          <w:iCs/>
        </w:rPr>
        <w:t>.</w:t>
      </w:r>
    </w:p>
    <w:p w14:paraId="564AF11B" w14:textId="77777777" w:rsidR="00245C06" w:rsidRDefault="00245C06">
      <w:pPr>
        <w:pStyle w:val="Heading2"/>
        <w:ind w:left="341"/>
      </w:pPr>
    </w:p>
    <w:p w14:paraId="5848DCA6" w14:textId="3A011337" w:rsidR="00790792" w:rsidRDefault="007E6720">
      <w:pPr>
        <w:pStyle w:val="Heading2"/>
        <w:ind w:left="341"/>
      </w:pPr>
      <w:r>
        <w:t xml:space="preserve">San Francisco State University </w:t>
      </w:r>
    </w:p>
    <w:p w14:paraId="7E45B81F" w14:textId="77777777" w:rsidR="00790792" w:rsidRDefault="007E6720">
      <w:pPr>
        <w:ind w:left="721" w:right="0"/>
      </w:pPr>
      <w:r>
        <w:t xml:space="preserve">The Art of Quantitative Reasoning: </w:t>
      </w:r>
      <w:r>
        <w:rPr>
          <w:i/>
        </w:rPr>
        <w:t>Las Meninas</w:t>
      </w:r>
      <w:r>
        <w:t>, Philosophy, and Mathematics, Fall 2018</w:t>
      </w:r>
      <w:r>
        <w:rPr>
          <w:sz w:val="22"/>
        </w:rPr>
        <w:t xml:space="preserve"> </w:t>
      </w:r>
    </w:p>
    <w:p w14:paraId="53B58C13" w14:textId="77777777" w:rsidR="00790792" w:rsidRDefault="007E6720">
      <w:pPr>
        <w:spacing w:after="20" w:line="259" w:lineRule="auto"/>
        <w:ind w:left="711" w:right="0" w:firstLine="0"/>
      </w:pPr>
      <w:r>
        <w:t xml:space="preserve"> </w:t>
      </w:r>
    </w:p>
    <w:p w14:paraId="76CB96AE" w14:textId="77777777" w:rsidR="00790792" w:rsidRDefault="007E6720">
      <w:pPr>
        <w:pStyle w:val="Heading1"/>
        <w:ind w:left="-5"/>
      </w:pPr>
      <w:r>
        <w:lastRenderedPageBreak/>
        <w:t xml:space="preserve">Graphic Design, Print, Digital </w:t>
      </w:r>
    </w:p>
    <w:p w14:paraId="7BBE2397" w14:textId="77777777" w:rsidR="00DD09D4" w:rsidRPr="00DD09D4" w:rsidRDefault="00DD09D4" w:rsidP="00DD09D4">
      <w:pPr>
        <w:rPr>
          <w:sz w:val="10"/>
          <w:szCs w:val="10"/>
          <w:lang w:val="en-US" w:eastAsia="en-US"/>
        </w:rPr>
      </w:pPr>
    </w:p>
    <w:tbl>
      <w:tblPr>
        <w:tblStyle w:val="TableGrid"/>
        <w:tblW w:w="8424" w:type="dxa"/>
        <w:tblInd w:w="0" w:type="dxa"/>
        <w:tblLook w:val="04A0" w:firstRow="1" w:lastRow="0" w:firstColumn="1" w:lastColumn="0" w:noHBand="0" w:noVBand="1"/>
      </w:tblPr>
      <w:tblGrid>
        <w:gridCol w:w="2683"/>
        <w:gridCol w:w="164"/>
        <w:gridCol w:w="5465"/>
        <w:gridCol w:w="112"/>
      </w:tblGrid>
      <w:tr w:rsidR="00790792" w14:paraId="1BDEAAE2" w14:textId="77777777" w:rsidTr="00DB6B8B">
        <w:trPr>
          <w:gridAfter w:val="1"/>
          <w:wAfter w:w="112" w:type="dxa"/>
          <w:trHeight w:val="280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7B6092FC" w14:textId="77777777" w:rsidR="00790792" w:rsidRDefault="007E6720">
            <w:pPr>
              <w:spacing w:after="0" w:line="259" w:lineRule="auto"/>
              <w:ind w:left="0" w:right="295" w:firstLine="0"/>
              <w:jc w:val="center"/>
            </w:pPr>
            <w:r>
              <w:t>November 2016</w:t>
            </w:r>
            <w:r>
              <w:rPr>
                <w:i/>
              </w:rPr>
              <w:t xml:space="preserve"> –  </w:t>
            </w:r>
            <w:r>
              <w:t xml:space="preserve"> </w:t>
            </w:r>
            <w:r>
              <w:rPr>
                <w:i/>
              </w:rPr>
              <w:t xml:space="preserve"> 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3BE77" w14:textId="5917DC68" w:rsidR="00790792" w:rsidRDefault="007E6720">
            <w:pPr>
              <w:spacing w:after="0" w:line="259" w:lineRule="auto"/>
              <w:ind w:left="165" w:right="0" w:firstLine="0"/>
            </w:pPr>
            <w:r>
              <w:rPr>
                <w:i/>
              </w:rPr>
              <w:t>42-line</w:t>
            </w:r>
            <w:ins w:id="0" w:author="Elizabeth Byrne" w:date="2024-04-20T16:58:00Z">
              <w:r w:rsidR="00904A51">
                <w:rPr>
                  <w:i/>
                </w:rPr>
                <w:t>, Oakland</w:t>
              </w:r>
            </w:ins>
            <w:r>
              <w:t xml:space="preserve">   </w:t>
            </w:r>
            <w:r>
              <w:rPr>
                <w:i/>
              </w:rPr>
              <w:t xml:space="preserve">            </w:t>
            </w:r>
          </w:p>
        </w:tc>
      </w:tr>
      <w:tr w:rsidR="00790792" w14:paraId="51CDF636" w14:textId="77777777" w:rsidTr="00DB6B8B">
        <w:trPr>
          <w:gridAfter w:val="1"/>
          <w:wAfter w:w="112" w:type="dxa"/>
          <w:trHeight w:val="724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484E56CD" w14:textId="77777777" w:rsidR="00790792" w:rsidRDefault="007E6720">
            <w:pPr>
              <w:tabs>
                <w:tab w:val="center" w:pos="1240"/>
              </w:tabs>
              <w:spacing w:after="162" w:line="259" w:lineRule="auto"/>
              <w:ind w:left="0" w:right="0" w:firstLine="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t xml:space="preserve">present, </w:t>
            </w:r>
            <w:r>
              <w:rPr>
                <w:i/>
              </w:rPr>
              <w:t xml:space="preserve">as needed </w:t>
            </w:r>
            <w:r>
              <w:t xml:space="preserve"> </w:t>
            </w:r>
          </w:p>
          <w:p w14:paraId="0064C0E1" w14:textId="77777777" w:rsidR="00790792" w:rsidRDefault="007E6720">
            <w:pPr>
              <w:spacing w:after="0" w:line="259" w:lineRule="auto"/>
              <w:ind w:left="346" w:right="0" w:firstLine="0"/>
            </w:pPr>
            <w:r>
              <w:rPr>
                <w:sz w:val="13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DA8B4" w14:textId="0058DEB1" w:rsidR="00DD09D4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Works with E.M. Ginger</w:t>
            </w:r>
            <w:ins w:id="1" w:author="Elizabeth Byrne" w:date="2024-04-20T17:03:00Z">
              <w:r w:rsidR="00904A51">
                <w:t>, owner of the company,</w:t>
              </w:r>
            </w:ins>
            <w:r>
              <w:t xml:space="preserve"> to assist in photography</w:t>
            </w:r>
            <w:r w:rsidR="00DD09D4">
              <w:t xml:space="preserve"> of rare books and archival documentation.</w:t>
            </w:r>
          </w:p>
          <w:p w14:paraId="34BFC38A" w14:textId="0CC89A98" w:rsidR="00790792" w:rsidRDefault="00B90541" w:rsidP="00B90541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</w:t>
            </w:r>
            <w:r w:rsidRPr="00B90541">
              <w:t xml:space="preserve">Digitized rare-books and other documents using a </w:t>
            </w:r>
            <w:proofErr w:type="spellStart"/>
            <w:r w:rsidRPr="00B90541">
              <w:t>Sinar</w:t>
            </w:r>
            <w:proofErr w:type="spellEnd"/>
            <w:r w:rsidRPr="00B90541">
              <w:t xml:space="preserve"> and </w:t>
            </w:r>
            <w:proofErr w:type="spellStart"/>
            <w:r w:rsidRPr="00B90541">
              <w:t>PhaseOne</w:t>
            </w:r>
            <w:proofErr w:type="spellEnd"/>
            <w:r w:rsidRPr="00B90541">
              <w:t xml:space="preserve"> camera.</w:t>
            </w:r>
            <w:r w:rsidRPr="00B90541">
              <w:br/>
            </w: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</w:t>
            </w:r>
            <w:r w:rsidRPr="00B90541">
              <w:t>Photoshopped images for color quality, consistency, and aesthetics.</w:t>
            </w:r>
            <w:r>
              <w:t xml:space="preserve"> </w:t>
            </w:r>
            <w:r>
              <w:t>I use Bridge for file management.</w:t>
            </w:r>
            <w:r w:rsidRPr="00B90541">
              <w:br/>
            </w: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</w:t>
            </w:r>
            <w:r w:rsidRPr="00B90541">
              <w:t>Managed the office of a small business by taking on whatever roles needed attention.</w:t>
            </w:r>
            <w:r w:rsidR="00DD09D4">
              <w:t xml:space="preserve"> </w:t>
            </w:r>
          </w:p>
          <w:p w14:paraId="1C7DB545" w14:textId="1FD342B6" w:rsidR="00DD09D4" w:rsidRDefault="00DD09D4" w:rsidP="00DD09D4">
            <w:pPr>
              <w:spacing w:after="0" w:line="259" w:lineRule="auto"/>
              <w:ind w:left="165" w:right="0" w:firstLine="0"/>
              <w:rPr>
                <w:rFonts w:eastAsia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· </w:t>
            </w:r>
            <w:r>
              <w:rPr>
                <w:rFonts w:eastAsia="Segoe UI Symbol"/>
              </w:rPr>
              <w:t>Liaison with academic institutions including the Bancroft and Gleeson libraries, as well as private collections such as Letterform Archive.</w:t>
            </w:r>
          </w:p>
          <w:p w14:paraId="6C3D61F5" w14:textId="07F98D8B" w:rsidR="00355C70" w:rsidRPr="00355C70" w:rsidRDefault="00DA0A84" w:rsidP="00B90541">
            <w:pPr>
              <w:ind w:left="201" w:right="120" w:hanging="201"/>
              <w:rPr>
                <w:rFonts w:eastAsia="Segoe UI Symbol"/>
              </w:rPr>
            </w:pPr>
            <w:r>
              <w:rPr>
                <w:rFonts w:eastAsia="Segoe UI Symbol"/>
              </w:rP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 xml:space="preserve">· </w:t>
            </w:r>
            <w:r w:rsidR="00B90541">
              <w:rPr>
                <w:rFonts w:eastAsia="Segoe UI Symbol"/>
              </w:rPr>
              <w:t>Properly handles</w:t>
            </w:r>
            <w:r>
              <w:rPr>
                <w:rFonts w:eastAsia="Segoe UI Symbol"/>
              </w:rPr>
              <w:t xml:space="preserve"> of materials including manuscripts, fragile books – often in need of repairs, maps, rare books, drawings, prints, and paintings.</w:t>
            </w:r>
          </w:p>
          <w:p w14:paraId="34483960" w14:textId="35A825CA" w:rsidR="00DB6B8B" w:rsidRDefault="00DB6B8B">
            <w:pPr>
              <w:spacing w:after="0" w:line="259" w:lineRule="auto"/>
              <w:ind w:left="165" w:right="0" w:firstLine="0"/>
            </w:pPr>
          </w:p>
        </w:tc>
      </w:tr>
      <w:tr w:rsidR="00790792" w14:paraId="1C91235A" w14:textId="77777777" w:rsidTr="00DB6B8B">
        <w:trPr>
          <w:gridAfter w:val="1"/>
          <w:wAfter w:w="112" w:type="dxa"/>
          <w:trHeight w:val="308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656B51C7" w14:textId="77777777" w:rsidR="00790792" w:rsidRDefault="007E6720">
            <w:pPr>
              <w:tabs>
                <w:tab w:val="center" w:pos="921"/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July 2013 –       </w:t>
            </w:r>
            <w:r>
              <w:tab/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D292A" w14:textId="5BC66118" w:rsidR="00790792" w:rsidRDefault="00AC182A">
            <w:pPr>
              <w:tabs>
                <w:tab w:val="center" w:pos="3766"/>
                <w:tab w:val="center" w:pos="4486"/>
              </w:tabs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   Dependable Letterpress</w:t>
            </w:r>
            <w:ins w:id="2" w:author="Elizabeth Byrne" w:date="2024-04-20T16:57:00Z">
              <w:r w:rsidR="00904A51">
                <w:rPr>
                  <w:i/>
                </w:rPr>
                <w:t xml:space="preserve">, </w:t>
              </w:r>
            </w:ins>
            <w:ins w:id="3" w:author="Ofri Oren" w:date="2024-04-21T07:24:00Z">
              <w:r w:rsidR="002606CA">
                <w:rPr>
                  <w:i/>
                </w:rPr>
                <w:t>formerly San Francisco</w:t>
              </w:r>
            </w:ins>
            <w:ins w:id="4" w:author="Elizabeth Byrne" w:date="2024-04-20T16:57:00Z">
              <w:r w:rsidR="00904A51">
                <w:rPr>
                  <w:i/>
                </w:rPr>
                <w:t>, C</w:t>
              </w:r>
            </w:ins>
            <w:ins w:id="5" w:author="Elizabeth Byrne" w:date="2024-04-20T16:58:00Z">
              <w:r w:rsidR="00904A51">
                <w:rPr>
                  <w:i/>
                </w:rPr>
                <w:t>A.</w:t>
              </w:r>
            </w:ins>
            <w:r>
              <w:t xml:space="preserve">            </w:t>
            </w:r>
          </w:p>
        </w:tc>
      </w:tr>
      <w:tr w:rsidR="00790792" w14:paraId="0AF68A6D" w14:textId="77777777" w:rsidTr="00DB6B8B">
        <w:trPr>
          <w:gridAfter w:val="1"/>
          <w:wAfter w:w="112" w:type="dxa"/>
          <w:trHeight w:val="1152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0705E72D" w14:textId="77777777" w:rsidR="00790792" w:rsidRDefault="007E6720">
            <w:pPr>
              <w:tabs>
                <w:tab w:val="center" w:pos="978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>August 2015</w:t>
            </w:r>
            <w:r>
              <w:rPr>
                <w:i/>
                <w:vertAlign w:val="superscript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254A9" w14:textId="42FA50BB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Operated a Heidelberg Windmill Press to produce high</w:t>
            </w:r>
            <w:r w:rsidR="00AC182A">
              <w:t xml:space="preserve"> </w:t>
            </w:r>
            <w:r>
              <w:t xml:space="preserve">quality letterpress printing of complex and intricate design including multi-color pieces, often with </w:t>
            </w:r>
            <w:r w:rsidR="00DA0A84">
              <w:t>precise</w:t>
            </w:r>
            <w:r>
              <w:t xml:space="preserve"> registration.  </w:t>
            </w:r>
          </w:p>
        </w:tc>
      </w:tr>
      <w:tr w:rsidR="00790792" w14:paraId="7F7F48BC" w14:textId="77777777" w:rsidTr="00DB6B8B">
        <w:trPr>
          <w:gridAfter w:val="1"/>
          <w:wAfter w:w="112" w:type="dxa"/>
          <w:trHeight w:val="573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2F291F76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8BD9E" w14:textId="6DEC108D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Created elaborate make-ready and precisely matched Pantone and original colors.  </w:t>
            </w:r>
          </w:p>
        </w:tc>
      </w:tr>
      <w:tr w:rsidR="00790792" w14:paraId="276CBF0D" w14:textId="77777777" w:rsidTr="00DB6B8B">
        <w:trPr>
          <w:gridAfter w:val="1"/>
          <w:wAfter w:w="112" w:type="dxa"/>
          <w:trHeight w:val="726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51165B8B" w14:textId="77777777" w:rsidR="00790792" w:rsidRDefault="007E6720">
            <w:pPr>
              <w:spacing w:after="161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61C2B817" w14:textId="77777777" w:rsidR="00790792" w:rsidRDefault="007E6720">
            <w:pPr>
              <w:spacing w:after="0" w:line="259" w:lineRule="auto"/>
              <w:ind w:left="0" w:right="0" w:firstLine="0"/>
            </w:pPr>
            <w:r>
              <w:rPr>
                <w:sz w:val="13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FEDF2" w14:textId="77777777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Maintained consistency over runs which varied from 50 to 10,000 copies. </w:t>
            </w:r>
          </w:p>
          <w:p w14:paraId="061D26F8" w14:textId="0C5B4251" w:rsidR="00DB6B8B" w:rsidRDefault="00DB6B8B">
            <w:pPr>
              <w:spacing w:after="0" w:line="259" w:lineRule="auto"/>
              <w:ind w:left="165" w:right="0" w:firstLine="0"/>
            </w:pPr>
          </w:p>
        </w:tc>
      </w:tr>
      <w:tr w:rsidR="00790792" w14:paraId="1C2E1A2C" w14:textId="77777777" w:rsidTr="00DB6B8B">
        <w:trPr>
          <w:gridAfter w:val="1"/>
          <w:wAfter w:w="112" w:type="dxa"/>
          <w:trHeight w:val="292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11EA3017" w14:textId="77777777" w:rsidR="00790792" w:rsidRDefault="007E6720">
            <w:pPr>
              <w:tabs>
                <w:tab w:val="center" w:pos="1226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>November 2012 –</w:t>
            </w:r>
            <w:r>
              <w:rPr>
                <w:i/>
              </w:rPr>
              <w:t xml:space="preserve"> </w:t>
            </w:r>
            <w:r>
              <w:t xml:space="preserve">   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39814" w14:textId="6E298224" w:rsidR="00790792" w:rsidRDefault="007E6720">
            <w:pPr>
              <w:tabs>
                <w:tab w:val="center" w:pos="2326"/>
                <w:tab w:val="center" w:pos="3046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 w:rsidR="00AC182A">
              <w:t xml:space="preserve">  </w:t>
            </w:r>
            <w:r>
              <w:rPr>
                <w:i/>
              </w:rPr>
              <w:t>Greenwood Press</w:t>
            </w:r>
            <w:ins w:id="6" w:author="Elizabeth Byrne" w:date="2024-04-20T16:57:00Z">
              <w:r w:rsidR="00904A51">
                <w:rPr>
                  <w:i/>
                </w:rPr>
                <w:t>, San Francisco</w:t>
              </w:r>
            </w:ins>
            <w:ins w:id="7" w:author="Elizabeth Byrne" w:date="2024-04-20T16:58:00Z">
              <w:r w:rsidR="00904A51">
                <w:rPr>
                  <w:i/>
                </w:rPr>
                <w:t>, CA</w:t>
              </w:r>
            </w:ins>
            <w:r>
              <w:t xml:space="preserve"> </w:t>
            </w:r>
            <w:r>
              <w:rPr>
                <w:i/>
              </w:rPr>
              <w:t xml:space="preserve">  </w:t>
            </w:r>
            <w:proofErr w:type="gramStart"/>
            <w:r>
              <w:rPr>
                <w:i/>
              </w:rPr>
              <w:tab/>
              <w:t xml:space="preserve">  </w:t>
            </w:r>
            <w:r>
              <w:rPr>
                <w:i/>
              </w:rPr>
              <w:tab/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790792" w14:paraId="4CC391A9" w14:textId="77777777" w:rsidTr="00DB6B8B">
        <w:trPr>
          <w:gridAfter w:val="1"/>
          <w:wAfter w:w="112" w:type="dxa"/>
          <w:trHeight w:val="290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2FAEDAD5" w14:textId="77777777" w:rsidR="00790792" w:rsidRDefault="007E6720">
            <w:pPr>
              <w:tabs>
                <w:tab w:val="center" w:pos="978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August 2015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DF6D7" w14:textId="546F2CA0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AC182A">
              <w:t xml:space="preserve">  </w:t>
            </w:r>
            <w:r w:rsidR="00DB6B8B"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Apprentice under Jack Stauffacher. </w:t>
            </w:r>
          </w:p>
        </w:tc>
      </w:tr>
      <w:tr w:rsidR="00790792" w14:paraId="6E0E7692" w14:textId="77777777" w:rsidTr="00DB6B8B">
        <w:trPr>
          <w:gridAfter w:val="1"/>
          <w:wAfter w:w="112" w:type="dxa"/>
          <w:trHeight w:val="850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05B7EE65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13EAD" w14:textId="1A1B0ED8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Assisted with jobs by calculating estimates, acquiring materials, corresponding with prospective and past clients.  </w:t>
            </w:r>
          </w:p>
        </w:tc>
      </w:tr>
      <w:tr w:rsidR="00790792" w14:paraId="10586B8C" w14:textId="77777777" w:rsidTr="00DB6B8B">
        <w:trPr>
          <w:gridAfter w:val="1"/>
          <w:wAfter w:w="112" w:type="dxa"/>
          <w:trHeight w:val="1276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3BE7A551" w14:textId="77777777" w:rsidR="00790792" w:rsidRDefault="007E6720">
            <w:pPr>
              <w:spacing w:after="716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40BDEC04" w14:textId="77777777" w:rsidR="00790792" w:rsidRDefault="007E6720">
            <w:pPr>
              <w:spacing w:after="0" w:line="259" w:lineRule="auto"/>
              <w:ind w:left="0" w:right="0" w:firstLine="0"/>
            </w:pPr>
            <w:r>
              <w:rPr>
                <w:sz w:val="13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38557" w14:textId="4D5BF4AD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Researched extensively in academic texts relating </w:t>
            </w:r>
            <w:r w:rsidR="00DA0A84">
              <w:br/>
            </w:r>
            <w:r>
              <w:t xml:space="preserve">to content of </w:t>
            </w:r>
            <w:ins w:id="8" w:author="Elizabeth Byrne" w:date="2024-04-20T16:58:00Z">
              <w:r w:rsidR="00904A51">
                <w:t xml:space="preserve">each </w:t>
              </w:r>
            </w:ins>
            <w:r>
              <w:t xml:space="preserve">piece. Engaged in design grounded </w:t>
            </w:r>
            <w:r w:rsidR="00DA0A84">
              <w:br/>
            </w:r>
            <w:r>
              <w:t xml:space="preserve">in larger context of philosophy and aesthetics, to focus on typography and the printed work as object.  </w:t>
            </w:r>
          </w:p>
          <w:p w14:paraId="51143C41" w14:textId="1A224D1E" w:rsidR="00DB6B8B" w:rsidRDefault="00DB6B8B">
            <w:pPr>
              <w:spacing w:after="0" w:line="259" w:lineRule="auto"/>
              <w:ind w:left="165" w:right="0" w:firstLine="0"/>
            </w:pPr>
          </w:p>
        </w:tc>
      </w:tr>
      <w:tr w:rsidR="00790792" w14:paraId="0267A2C5" w14:textId="77777777" w:rsidTr="00DB6B8B">
        <w:trPr>
          <w:gridAfter w:val="1"/>
          <w:wAfter w:w="112" w:type="dxa"/>
          <w:trHeight w:val="308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2B229CD9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      January 2011 –     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7F324" w14:textId="77777777" w:rsidR="00790792" w:rsidRDefault="007E6720">
            <w:pPr>
              <w:spacing w:after="0" w:line="259" w:lineRule="auto"/>
              <w:ind w:left="165" w:right="0" w:firstLine="0"/>
            </w:pPr>
            <w:r>
              <w:rPr>
                <w:i/>
              </w:rPr>
              <w:t>Freelance Graphic Design and Letterpress Printing</w:t>
            </w:r>
            <w:r>
              <w:t xml:space="preserve">   </w:t>
            </w:r>
          </w:p>
        </w:tc>
      </w:tr>
      <w:tr w:rsidR="00790792" w14:paraId="1D482643" w14:textId="77777777" w:rsidTr="00DB6B8B">
        <w:trPr>
          <w:gridAfter w:val="1"/>
          <w:wAfter w:w="112" w:type="dxa"/>
          <w:trHeight w:val="87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5CDC0840" w14:textId="77777777" w:rsidR="00790792" w:rsidRDefault="007E6720">
            <w:pPr>
              <w:tabs>
                <w:tab w:val="center" w:pos="978"/>
              </w:tabs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  <w:t>August 2015</w:t>
            </w:r>
            <w:r>
              <w:rPr>
                <w:i/>
                <w:vertAlign w:val="superscript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5714C" w14:textId="4BB7C43F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Met with clients to assess needs and scope of job </w:t>
            </w:r>
            <w:r w:rsidR="00DA0A84">
              <w:br/>
            </w:r>
            <w:r>
              <w:t xml:space="preserve">for projects ranging from business cards and wedding invitations to logos and graphics.  </w:t>
            </w:r>
          </w:p>
        </w:tc>
      </w:tr>
      <w:tr w:rsidR="00790792" w14:paraId="6CB61D14" w14:textId="77777777" w:rsidTr="00DB6B8B">
        <w:trPr>
          <w:gridAfter w:val="1"/>
          <w:wAfter w:w="112" w:type="dxa"/>
          <w:trHeight w:val="850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73F08DEA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12D5C" w14:textId="760D4CAA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Designed artwork and layouts using linoleum </w:t>
            </w:r>
            <w:r w:rsidR="00DA0A84">
              <w:br/>
            </w:r>
            <w:r>
              <w:t xml:space="preserve">carvings, lead and wood type, computer graphics, </w:t>
            </w:r>
            <w:r w:rsidR="00DA0A84">
              <w:br/>
            </w:r>
            <w:r>
              <w:t xml:space="preserve">and photopolymer plates. </w:t>
            </w:r>
          </w:p>
        </w:tc>
      </w:tr>
      <w:tr w:rsidR="00790792" w14:paraId="54096C1C" w14:textId="77777777" w:rsidTr="00DB6B8B">
        <w:trPr>
          <w:gridAfter w:val="1"/>
          <w:wAfter w:w="112" w:type="dxa"/>
          <w:trHeight w:val="1276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21866F72" w14:textId="77777777" w:rsidR="00790792" w:rsidRDefault="007E6720">
            <w:pPr>
              <w:spacing w:after="711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3D6E2089" w14:textId="77777777" w:rsidR="00790792" w:rsidRDefault="007E6720">
            <w:pPr>
              <w:spacing w:after="0" w:line="259" w:lineRule="auto"/>
              <w:ind w:left="0" w:right="0" w:firstLine="0"/>
            </w:pPr>
            <w:r>
              <w:rPr>
                <w:sz w:val="13"/>
              </w:rPr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FFABC" w14:textId="774316B5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Managed production from start to finish as a sub</w:t>
            </w:r>
            <w:r w:rsidR="00DA0A84">
              <w:t>-</w:t>
            </w:r>
            <w:r>
              <w:t xml:space="preserve">contractor for other businesses, such as Olive Route Graphic Design &amp; Letterpress, Twig &amp; Fig, and Eva Moon Press.  </w:t>
            </w:r>
          </w:p>
          <w:p w14:paraId="44E3037B" w14:textId="561D0A10" w:rsidR="00DB6B8B" w:rsidRDefault="00DB6B8B">
            <w:pPr>
              <w:spacing w:after="0" w:line="259" w:lineRule="auto"/>
              <w:ind w:left="165" w:right="0" w:firstLine="0"/>
            </w:pPr>
          </w:p>
        </w:tc>
      </w:tr>
      <w:tr w:rsidR="00790792" w14:paraId="7A836B47" w14:textId="77777777" w:rsidTr="00DB6B8B">
        <w:trPr>
          <w:gridAfter w:val="1"/>
          <w:wAfter w:w="112" w:type="dxa"/>
          <w:trHeight w:val="31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088553A1" w14:textId="77777777" w:rsidR="00790792" w:rsidRDefault="007E6720">
            <w:pPr>
              <w:tabs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    May 2008 </w:t>
            </w:r>
            <w:proofErr w:type="gramStart"/>
            <w:r>
              <w:t xml:space="preserve">–  </w:t>
            </w:r>
            <w:r>
              <w:tab/>
            </w:r>
            <w:proofErr w:type="gramEnd"/>
            <w:r>
              <w:t xml:space="preserve">   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5F8B6" w14:textId="427FFF06" w:rsidR="00790792" w:rsidRDefault="007E6720">
            <w:pPr>
              <w:spacing w:after="0" w:line="259" w:lineRule="auto"/>
              <w:ind w:left="165" w:right="0" w:firstLine="0"/>
            </w:pPr>
            <w:r>
              <w:rPr>
                <w:i/>
              </w:rPr>
              <w:t>Saint Hieronymus Press</w:t>
            </w:r>
            <w:ins w:id="9" w:author="Elizabeth Byrne" w:date="2024-04-20T16:59:00Z">
              <w:r w:rsidR="00904A51">
                <w:rPr>
                  <w:i/>
                </w:rPr>
                <w:t>, Berkeley, CA</w:t>
              </w:r>
            </w:ins>
            <w:r>
              <w:rPr>
                <w:i/>
              </w:rPr>
              <w:t xml:space="preserve">    </w:t>
            </w:r>
          </w:p>
        </w:tc>
      </w:tr>
      <w:tr w:rsidR="00790792" w14:paraId="2C993627" w14:textId="77777777" w:rsidTr="00DB6B8B">
        <w:trPr>
          <w:gridAfter w:val="1"/>
          <w:wAfter w:w="112" w:type="dxa"/>
          <w:trHeight w:val="318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1EB78B17" w14:textId="77777777" w:rsidR="00790792" w:rsidRDefault="007E6720">
            <w:pPr>
              <w:tabs>
                <w:tab w:val="center" w:pos="830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July 2014 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B46C" w14:textId="4F0A523D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Apprentice/Journeyman under David Lance Goines.  </w:t>
            </w:r>
          </w:p>
        </w:tc>
      </w:tr>
      <w:tr w:rsidR="00790792" w14:paraId="6EFD08A3" w14:textId="77777777" w:rsidTr="00DB6B8B">
        <w:trPr>
          <w:gridAfter w:val="1"/>
          <w:wAfter w:w="112" w:type="dxa"/>
          <w:trHeight w:val="283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0CBF4260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21CF1" w14:textId="0FEE3A76" w:rsidR="00790792" w:rsidRDefault="00DB6B8B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Learned basic calligraphy and letterform design.  </w:t>
            </w:r>
          </w:p>
        </w:tc>
      </w:tr>
      <w:tr w:rsidR="00790792" w14:paraId="06C8141D" w14:textId="77777777" w:rsidTr="00DB6B8B">
        <w:trPr>
          <w:trHeight w:val="1111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1532A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07F7F" w14:textId="207EC64A" w:rsidR="00790792" w:rsidRDefault="00DB6B8B">
            <w:pPr>
              <w:spacing w:after="0" w:line="259" w:lineRule="auto"/>
              <w:ind w:left="0" w:right="72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Set type and composed pages in lead type and Adobe software. Printed work designed by other designers, including multi-color jobs converted from offset format to be printed letterpress. </w:t>
            </w:r>
          </w:p>
        </w:tc>
      </w:tr>
      <w:tr w:rsidR="00790792" w14:paraId="6E17359D" w14:textId="77777777" w:rsidTr="00DB6B8B">
        <w:trPr>
          <w:trHeight w:val="575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86271" w14:textId="77777777" w:rsidR="00790792" w:rsidRDefault="007E672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574F2" w14:textId="5377B04E" w:rsidR="00790792" w:rsidRDefault="00DB6B8B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Performed the basic mechanics and maintenance for </w:t>
            </w:r>
          </w:p>
          <w:p w14:paraId="16845756" w14:textId="77777777" w:rsidR="00790792" w:rsidRDefault="007E6720">
            <w:pPr>
              <w:spacing w:after="0" w:line="259" w:lineRule="auto"/>
              <w:ind w:left="0" w:right="0" w:firstLine="0"/>
              <w:jc w:val="both"/>
            </w:pPr>
            <w:r>
              <w:t xml:space="preserve">Chandler and Price, Vandercook, and Heidelberg presses.  </w:t>
            </w:r>
          </w:p>
        </w:tc>
      </w:tr>
      <w:tr w:rsidR="00790792" w14:paraId="092DB37D" w14:textId="77777777" w:rsidTr="00DB6B8B">
        <w:trPr>
          <w:trHeight w:val="1140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13EBC" w14:textId="3E1364EE" w:rsidR="00790792" w:rsidRPr="000E5871" w:rsidRDefault="007E6720" w:rsidP="000E5871">
            <w:pPr>
              <w:spacing w:after="211" w:line="259" w:lineRule="auto"/>
              <w:ind w:left="0" w:right="0" w:firstLine="0"/>
            </w:pPr>
            <w:r>
              <w:t xml:space="preserve">  </w:t>
            </w:r>
            <w:r>
              <w:tab/>
              <w:t xml:space="preserve"> </w:t>
            </w:r>
            <w:r>
              <w:rPr>
                <w:i/>
                <w:color w:val="C00000"/>
                <w:sz w:val="28"/>
              </w:rPr>
              <w:t xml:space="preserve"> </w:t>
            </w:r>
          </w:p>
        </w:tc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0AD1C" w14:textId="4DE9FBF1" w:rsidR="00790792" w:rsidRDefault="00DB6B8B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·</w:t>
            </w:r>
            <w:r>
              <w:t xml:space="preserve"> Supervised and instructed one to four new apprentices in the shop at a time. </w:t>
            </w:r>
          </w:p>
        </w:tc>
      </w:tr>
    </w:tbl>
    <w:p w14:paraId="6D3315D4" w14:textId="77777777" w:rsidR="003A3076" w:rsidRDefault="003A3076" w:rsidP="000E5871">
      <w:pPr>
        <w:pStyle w:val="Heading1"/>
        <w:ind w:left="-5"/>
      </w:pPr>
    </w:p>
    <w:p w14:paraId="349ADF8E" w14:textId="04B6A05F" w:rsidR="000E5871" w:rsidRDefault="000E5871" w:rsidP="000E5871">
      <w:pPr>
        <w:pStyle w:val="Heading1"/>
        <w:ind w:left="-5"/>
      </w:pPr>
      <w:r>
        <w:t>Miscellaneous</w:t>
      </w:r>
    </w:p>
    <w:p w14:paraId="347F09AD" w14:textId="77777777" w:rsidR="000E5871" w:rsidRPr="00DD09D4" w:rsidRDefault="000E5871" w:rsidP="000E5871">
      <w:pPr>
        <w:rPr>
          <w:sz w:val="10"/>
          <w:szCs w:val="10"/>
          <w:lang w:val="en-US" w:eastAsia="en-US"/>
        </w:rPr>
      </w:pPr>
    </w:p>
    <w:tbl>
      <w:tblPr>
        <w:tblStyle w:val="TableGrid"/>
        <w:tblW w:w="8424" w:type="dxa"/>
        <w:tblInd w:w="0" w:type="dxa"/>
        <w:tblLook w:val="04A0" w:firstRow="1" w:lastRow="0" w:firstColumn="1" w:lastColumn="0" w:noHBand="0" w:noVBand="1"/>
      </w:tblPr>
      <w:tblGrid>
        <w:gridCol w:w="2719"/>
        <w:gridCol w:w="5705"/>
      </w:tblGrid>
      <w:tr w:rsidR="000E5871" w14:paraId="39894158" w14:textId="77777777">
        <w:trPr>
          <w:trHeight w:val="280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08A30971" w14:textId="4BE7A9FE" w:rsidR="000E5871" w:rsidRDefault="000E5871" w:rsidP="000E5871">
            <w:pPr>
              <w:spacing w:after="0" w:line="259" w:lineRule="auto"/>
              <w:ind w:left="0" w:right="295" w:firstLine="0"/>
            </w:pPr>
            <w:r>
              <w:t xml:space="preserve">      October 2016</w:t>
            </w:r>
            <w:r>
              <w:rPr>
                <w:i/>
              </w:rPr>
              <w:t xml:space="preserve"> –  </w:t>
            </w:r>
            <w:r>
              <w:t xml:space="preserve"> </w:t>
            </w:r>
            <w:r>
              <w:rPr>
                <w:i/>
              </w:rPr>
              <w:t xml:space="preserve">  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</w:tcPr>
          <w:p w14:paraId="71ADF47D" w14:textId="502BDC47" w:rsidR="000E5871" w:rsidRDefault="000E5871">
            <w:pPr>
              <w:spacing w:after="0" w:line="259" w:lineRule="auto"/>
              <w:ind w:left="165" w:right="0" w:firstLine="0"/>
            </w:pPr>
            <w:proofErr w:type="spellStart"/>
            <w:r>
              <w:rPr>
                <w:i/>
              </w:rPr>
              <w:t>Punchdown</w:t>
            </w:r>
            <w:proofErr w:type="spellEnd"/>
            <w:r>
              <w:rPr>
                <w:i/>
              </w:rPr>
              <w:t xml:space="preserve"> Wines</w:t>
            </w:r>
            <w:ins w:id="10" w:author="Elizabeth Byrne" w:date="2024-04-20T17:00:00Z">
              <w:r w:rsidR="00904A51">
                <w:rPr>
                  <w:i/>
                </w:rPr>
                <w:t>, Oakland, CA</w:t>
              </w:r>
            </w:ins>
            <w:r>
              <w:rPr>
                <w:i/>
              </w:rPr>
              <w:t xml:space="preserve"> </w:t>
            </w:r>
          </w:p>
        </w:tc>
      </w:tr>
      <w:tr w:rsidR="000E5871" w14:paraId="1EF47212" w14:textId="77777777">
        <w:trPr>
          <w:trHeight w:val="724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619C9007" w14:textId="101F44D0" w:rsidR="000E5871" w:rsidRPr="000E5871" w:rsidRDefault="000E5871">
            <w:pPr>
              <w:tabs>
                <w:tab w:val="center" w:pos="1240"/>
              </w:tabs>
              <w:spacing w:after="162" w:line="259" w:lineRule="auto"/>
              <w:ind w:left="0" w:right="0" w:firstLine="0"/>
              <w:rPr>
                <w:iCs/>
              </w:rPr>
            </w:pPr>
            <w:r>
              <w:rPr>
                <w:i/>
              </w:rPr>
              <w:t xml:space="preserve">     </w:t>
            </w:r>
            <w:r>
              <w:rPr>
                <w:iCs/>
              </w:rPr>
              <w:t xml:space="preserve"> May 2020</w:t>
            </w:r>
          </w:p>
          <w:p w14:paraId="38BA9C8C" w14:textId="77777777" w:rsidR="000E5871" w:rsidRDefault="000E5871">
            <w:pPr>
              <w:spacing w:after="0" w:line="259" w:lineRule="auto"/>
              <w:ind w:left="346" w:right="0" w:firstLine="0"/>
              <w:rPr>
                <w:sz w:val="13"/>
              </w:rPr>
            </w:pPr>
            <w:r>
              <w:rPr>
                <w:sz w:val="13"/>
              </w:rPr>
              <w:t xml:space="preserve"> </w:t>
            </w:r>
          </w:p>
          <w:p w14:paraId="2171E33A" w14:textId="77777777" w:rsidR="000E5871" w:rsidRDefault="000E5871">
            <w:pPr>
              <w:spacing w:after="0" w:line="259" w:lineRule="auto"/>
              <w:ind w:left="346" w:right="0" w:firstLine="0"/>
              <w:rPr>
                <w:sz w:val="13"/>
              </w:rPr>
            </w:pPr>
          </w:p>
          <w:p w14:paraId="62D2572D" w14:textId="369168EC" w:rsidR="00904A51" w:rsidRPr="003A3076" w:rsidRDefault="00904A51" w:rsidP="000E5871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</w:p>
          <w:p w14:paraId="12D64364" w14:textId="77777777" w:rsidR="003A3076" w:rsidRDefault="003A3076" w:rsidP="000E5871">
            <w:pPr>
              <w:spacing w:after="0" w:line="259" w:lineRule="auto"/>
              <w:ind w:left="0" w:right="0" w:firstLine="0"/>
              <w:rPr>
                <w:ins w:id="11" w:author="Elizabeth Byrne" w:date="2024-04-20T17:01:00Z"/>
              </w:rPr>
            </w:pPr>
          </w:p>
          <w:p w14:paraId="3F77D030" w14:textId="77777777" w:rsidR="000E5871" w:rsidRDefault="000E5871">
            <w:pPr>
              <w:spacing w:after="0" w:line="259" w:lineRule="auto"/>
              <w:ind w:left="346" w:right="0" w:firstLine="0"/>
            </w:pPr>
            <w:r>
              <w:t xml:space="preserve">September 2018 – </w:t>
            </w:r>
          </w:p>
          <w:p w14:paraId="1F9DDBEC" w14:textId="77777777" w:rsidR="000E5871" w:rsidRDefault="000E5871">
            <w:pPr>
              <w:spacing w:after="0" w:line="259" w:lineRule="auto"/>
              <w:ind w:left="346" w:right="0" w:firstLine="0"/>
            </w:pPr>
            <w:r>
              <w:t>May 2019</w:t>
            </w:r>
          </w:p>
          <w:p w14:paraId="65BBC639" w14:textId="77777777" w:rsidR="007870D9" w:rsidRDefault="007870D9">
            <w:pPr>
              <w:spacing w:after="0" w:line="259" w:lineRule="auto"/>
              <w:ind w:left="346" w:right="0" w:firstLine="0"/>
            </w:pPr>
          </w:p>
          <w:p w14:paraId="15D94167" w14:textId="7DB19B1D" w:rsidR="007870D9" w:rsidRDefault="007870D9">
            <w:pPr>
              <w:spacing w:after="0" w:line="259" w:lineRule="auto"/>
              <w:ind w:left="346" w:right="0" w:firstLine="0"/>
            </w:pPr>
            <w:r>
              <w:t xml:space="preserve">August 2008 – </w:t>
            </w:r>
          </w:p>
          <w:p w14:paraId="782B720B" w14:textId="2FCA925B" w:rsidR="007870D9" w:rsidRDefault="007870D9">
            <w:pPr>
              <w:spacing w:after="0" w:line="259" w:lineRule="auto"/>
              <w:ind w:left="346" w:right="0" w:firstLine="0"/>
            </w:pPr>
            <w:r>
              <w:t>December 2009</w:t>
            </w:r>
          </w:p>
          <w:p w14:paraId="4C50E80A" w14:textId="77777777" w:rsidR="007870D9" w:rsidRDefault="007870D9">
            <w:pPr>
              <w:spacing w:after="0" w:line="259" w:lineRule="auto"/>
              <w:ind w:left="346" w:right="0" w:firstLine="0"/>
            </w:pPr>
          </w:p>
          <w:p w14:paraId="4A2892FC" w14:textId="77777777" w:rsidR="007870D9" w:rsidRDefault="007870D9" w:rsidP="002606CA">
            <w:pPr>
              <w:spacing w:after="0" w:line="259" w:lineRule="auto"/>
              <w:ind w:right="0"/>
              <w:rPr>
                <w:ins w:id="12" w:author="Ofri Oren" w:date="2024-04-21T07:25:00Z"/>
              </w:rPr>
            </w:pPr>
          </w:p>
          <w:p w14:paraId="14330ACC" w14:textId="7EB7B25F" w:rsidR="002606CA" w:rsidRDefault="002606CA" w:rsidP="004A3F35">
            <w:pPr>
              <w:spacing w:after="0" w:line="259" w:lineRule="auto"/>
              <w:ind w:right="0"/>
            </w:pPr>
            <w:ins w:id="13" w:author="Ofri Oren" w:date="2024-04-21T07:25:00Z">
              <w:r>
                <w:t xml:space="preserve">  </w:t>
              </w:r>
            </w:ins>
            <w:ins w:id="14" w:author="Ofri Oren" w:date="2024-04-21T07:26:00Z">
              <w:r>
                <w:t xml:space="preserve">   </w:t>
              </w:r>
            </w:ins>
            <w:ins w:id="15" w:author="Ofri Oren" w:date="2024-04-21T07:28:00Z">
              <w:r>
                <w:t xml:space="preserve"> </w:t>
              </w:r>
            </w:ins>
            <w:ins w:id="16" w:author="Ofri Oren" w:date="2024-04-21T07:26:00Z">
              <w:r>
                <w:t>August 2008</w:t>
              </w:r>
            </w:ins>
            <w:ins w:id="17" w:author="Ofri Oren" w:date="2024-04-21T07:28:00Z">
              <w:r>
                <w:t xml:space="preserve"> – </w:t>
              </w:r>
            </w:ins>
          </w:p>
          <w:p w14:paraId="393180D9" w14:textId="6375B41F" w:rsidR="007870D9" w:rsidRDefault="002606CA">
            <w:pPr>
              <w:spacing w:after="0" w:line="259" w:lineRule="auto"/>
              <w:ind w:left="346" w:right="0" w:firstLine="0"/>
              <w:rPr>
                <w:ins w:id="18" w:author="Ofri Oren" w:date="2024-04-21T07:28:00Z"/>
              </w:rPr>
            </w:pPr>
            <w:ins w:id="19" w:author="Ofri Oren" w:date="2024-04-21T07:28:00Z">
              <w:r>
                <w:lastRenderedPageBreak/>
                <w:t>December 2009</w:t>
              </w:r>
            </w:ins>
          </w:p>
          <w:p w14:paraId="7E183046" w14:textId="77777777" w:rsidR="002606CA" w:rsidRDefault="002606CA">
            <w:pPr>
              <w:spacing w:after="0" w:line="259" w:lineRule="auto"/>
              <w:ind w:left="346" w:right="0" w:firstLine="0"/>
              <w:rPr>
                <w:ins w:id="20" w:author="Ofri Oren" w:date="2024-04-21T07:28:00Z"/>
              </w:rPr>
            </w:pPr>
          </w:p>
          <w:p w14:paraId="097ED270" w14:textId="77777777" w:rsidR="002606CA" w:rsidRDefault="002606CA" w:rsidP="004A3F35">
            <w:pPr>
              <w:spacing w:after="0" w:line="259" w:lineRule="auto"/>
              <w:ind w:right="0"/>
            </w:pPr>
          </w:p>
          <w:p w14:paraId="4E4E4C30" w14:textId="29062726" w:rsidR="007870D9" w:rsidRDefault="007870D9">
            <w:pPr>
              <w:spacing w:after="0" w:line="259" w:lineRule="auto"/>
              <w:ind w:left="346" w:right="0" w:firstLine="0"/>
            </w:pPr>
            <w:r>
              <w:t xml:space="preserve">July 2008 – 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</w:tcPr>
          <w:p w14:paraId="2CCD99A4" w14:textId="1A191CCE" w:rsidR="000E5871" w:rsidRDefault="000E5871">
            <w:pPr>
              <w:spacing w:after="0" w:line="259" w:lineRule="auto"/>
              <w:ind w:left="165" w:right="0" w:firstLine="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·</w:t>
            </w:r>
            <w:r>
              <w:t xml:space="preserve"> I </w:t>
            </w:r>
            <w:r w:rsidR="0015255E">
              <w:t>bartended</w:t>
            </w:r>
            <w:r>
              <w:t>,</w:t>
            </w:r>
            <w:r w:rsidR="0015255E">
              <w:t xml:space="preserve"> worked</w:t>
            </w:r>
            <w:r>
              <w:t xml:space="preserve"> in retail sales, and did customer service.</w:t>
            </w:r>
          </w:p>
          <w:p w14:paraId="2CADCF2F" w14:textId="0931C4D1" w:rsidR="000E5871" w:rsidRDefault="000E5871" w:rsidP="000E5871">
            <w:pPr>
              <w:spacing w:after="0" w:line="259" w:lineRule="auto"/>
              <w:ind w:left="165" w:right="0" w:firstLine="0"/>
              <w:rPr>
                <w:ins w:id="21" w:author="Elizabeth Byrne" w:date="2024-04-20T17:01:00Z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· </w:t>
            </w:r>
            <w:r>
              <w:t xml:space="preserve">I worked in the kitchen as a prep-cook. </w:t>
            </w:r>
          </w:p>
          <w:p w14:paraId="131AEBC7" w14:textId="77777777" w:rsidR="000E5871" w:rsidRDefault="000E5871" w:rsidP="004A3F35">
            <w:pPr>
              <w:spacing w:after="0" w:line="259" w:lineRule="auto"/>
              <w:ind w:left="0" w:right="0" w:firstLine="0"/>
            </w:pPr>
          </w:p>
          <w:p w14:paraId="32D5EAA7" w14:textId="39B05BE7" w:rsidR="000E5871" w:rsidRPr="000E5871" w:rsidRDefault="000E5871" w:rsidP="000E5871">
            <w:pPr>
              <w:spacing w:after="0" w:line="259" w:lineRule="auto"/>
              <w:ind w:left="165" w:right="0" w:firstLine="0"/>
              <w:rPr>
                <w:i/>
                <w:iCs/>
              </w:rPr>
            </w:pPr>
            <w:r>
              <w:rPr>
                <w:i/>
                <w:iCs/>
              </w:rPr>
              <w:t>Oakland Yard Wines</w:t>
            </w:r>
          </w:p>
          <w:p w14:paraId="22B60685" w14:textId="764FF549" w:rsidR="000E5871" w:rsidRDefault="000E5871">
            <w:pPr>
              <w:spacing w:after="0" w:line="259" w:lineRule="auto"/>
              <w:ind w:left="165" w:right="0" w:firstLine="0"/>
              <w:rPr>
                <w:rFonts w:eastAsia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· </w:t>
            </w:r>
            <w:r>
              <w:rPr>
                <w:rFonts w:eastAsia="Segoe UI Symbol"/>
              </w:rPr>
              <w:t>I bartend</w:t>
            </w:r>
            <w:r w:rsidR="0015255E">
              <w:rPr>
                <w:rFonts w:eastAsia="Segoe UI Symbol"/>
              </w:rPr>
              <w:t xml:space="preserve">ed, worked in </w:t>
            </w:r>
            <w:r>
              <w:rPr>
                <w:rFonts w:eastAsia="Segoe UI Symbol"/>
              </w:rPr>
              <w:t>retail sales, and as a cashier.</w:t>
            </w:r>
          </w:p>
          <w:p w14:paraId="0227A3C7" w14:textId="77777777" w:rsidR="00E53947" w:rsidRDefault="00E53947">
            <w:pPr>
              <w:spacing w:after="0" w:line="259" w:lineRule="auto"/>
              <w:ind w:left="165" w:right="0" w:firstLine="0"/>
              <w:rPr>
                <w:rFonts w:eastAsia="Segoe UI Symbol"/>
                <w:sz w:val="18"/>
                <w:szCs w:val="18"/>
              </w:rPr>
            </w:pPr>
          </w:p>
          <w:p w14:paraId="1E513432" w14:textId="6454FE9B" w:rsidR="007870D9" w:rsidRPr="007870D9" w:rsidRDefault="007870D9" w:rsidP="007870D9">
            <w:pPr>
              <w:spacing w:after="0" w:line="259" w:lineRule="auto"/>
              <w:ind w:left="165" w:right="0" w:firstLine="0"/>
            </w:pPr>
            <w:r>
              <w:rPr>
                <w:i/>
                <w:iCs/>
              </w:rPr>
              <w:t xml:space="preserve">Berkeley Student Cooperative </w:t>
            </w:r>
            <w:r>
              <w:t>(formerly, USCA)</w:t>
            </w:r>
          </w:p>
          <w:p w14:paraId="2C4C1AE3" w14:textId="05061EE1" w:rsidR="007870D9" w:rsidRDefault="007870D9" w:rsidP="007870D9">
            <w:pPr>
              <w:spacing w:after="0" w:line="259" w:lineRule="auto"/>
              <w:ind w:left="165" w:right="0" w:firstLine="0"/>
              <w:rPr>
                <w:rFonts w:eastAsia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· </w:t>
            </w:r>
            <w:r>
              <w:rPr>
                <w:rFonts w:eastAsia="Segoe UI Symbol"/>
              </w:rPr>
              <w:t>VP FAB, Vice President Financial Affairs and Budgeting, cabinet member at large, house manager.</w:t>
            </w:r>
          </w:p>
          <w:p w14:paraId="29552545" w14:textId="77777777" w:rsidR="007870D9" w:rsidRDefault="007870D9" w:rsidP="002606CA">
            <w:pPr>
              <w:spacing w:after="0" w:line="259" w:lineRule="auto"/>
              <w:ind w:left="0" w:right="0" w:firstLine="0"/>
              <w:rPr>
                <w:ins w:id="22" w:author="Ofri Oren" w:date="2024-04-21T07:27:00Z"/>
                <w:rFonts w:eastAsia="Segoe UI Symbol"/>
                <w:sz w:val="10"/>
                <w:szCs w:val="10"/>
              </w:rPr>
            </w:pPr>
          </w:p>
          <w:p w14:paraId="7D441395" w14:textId="77777777" w:rsidR="002606CA" w:rsidRPr="007870D9" w:rsidRDefault="002606CA" w:rsidP="004A3F35">
            <w:pPr>
              <w:spacing w:after="0" w:line="259" w:lineRule="auto"/>
              <w:ind w:left="0" w:right="0" w:firstLine="0"/>
              <w:rPr>
                <w:rFonts w:eastAsia="Segoe UI Symbol"/>
                <w:sz w:val="10"/>
                <w:szCs w:val="10"/>
              </w:rPr>
            </w:pPr>
          </w:p>
          <w:p w14:paraId="12F970D8" w14:textId="42CA3D34" w:rsidR="007870D9" w:rsidRDefault="002606CA">
            <w:pPr>
              <w:spacing w:after="0" w:line="259" w:lineRule="auto"/>
              <w:ind w:left="165" w:right="0" w:firstLine="0"/>
              <w:rPr>
                <w:ins w:id="23" w:author="Ofri Oren" w:date="2024-04-21T07:28:00Z"/>
                <w:rFonts w:eastAsia="Segoe UI Symbol"/>
                <w:i/>
                <w:iCs/>
              </w:rPr>
            </w:pPr>
            <w:ins w:id="24" w:author="Ofri Oren" w:date="2024-04-21T07:26:00Z">
              <w:r>
                <w:rPr>
                  <w:rFonts w:eastAsia="Segoe UI Symbol"/>
                  <w:i/>
                  <w:iCs/>
                </w:rPr>
                <w:t>Analog Books, Berkeley, CA</w:t>
              </w:r>
            </w:ins>
          </w:p>
          <w:p w14:paraId="38242BCA" w14:textId="21837C6C" w:rsidR="002606CA" w:rsidRPr="004A3F35" w:rsidRDefault="002606CA" w:rsidP="002606CA">
            <w:pPr>
              <w:spacing w:after="0" w:line="259" w:lineRule="auto"/>
              <w:ind w:left="165" w:right="0" w:firstLine="0"/>
              <w:rPr>
                <w:ins w:id="25" w:author="Ofri Oren" w:date="2024-04-21T07:26:00Z"/>
                <w:rFonts w:eastAsia="Segoe UI Symbol"/>
              </w:rPr>
            </w:pPr>
            <w:ins w:id="26" w:author="Ofri Oren" w:date="2024-04-21T07:29:00Z">
              <w:r>
                <w:rPr>
                  <w:rFonts w:ascii="Segoe UI Symbol" w:eastAsia="Segoe UI Symbol" w:hAnsi="Segoe UI Symbol" w:cs="Segoe UI Symbol"/>
                </w:rPr>
                <w:lastRenderedPageBreak/>
                <w:t xml:space="preserve">· </w:t>
              </w:r>
              <w:r>
                <w:rPr>
                  <w:rFonts w:eastAsia="Segoe UI Symbol"/>
                </w:rPr>
                <w:t xml:space="preserve">I reshelved books and worked as a cashier in a small bookstore that carried textbooks and popular </w:t>
              </w:r>
            </w:ins>
            <w:ins w:id="27" w:author="Ofri Oren" w:date="2024-04-21T07:30:00Z">
              <w:r>
                <w:rPr>
                  <w:rFonts w:eastAsia="Segoe UI Symbol"/>
                </w:rPr>
                <w:t>literature.</w:t>
              </w:r>
            </w:ins>
          </w:p>
          <w:p w14:paraId="26911EBD" w14:textId="77777777" w:rsidR="002606CA" w:rsidRPr="004A3F35" w:rsidRDefault="002606CA">
            <w:pPr>
              <w:spacing w:after="0" w:line="259" w:lineRule="auto"/>
              <w:ind w:left="165" w:right="0" w:firstLine="0"/>
              <w:rPr>
                <w:rFonts w:eastAsia="Segoe UI Symbol"/>
                <w:sz w:val="22"/>
                <w:szCs w:val="22"/>
              </w:rPr>
            </w:pPr>
          </w:p>
          <w:p w14:paraId="1F2664C4" w14:textId="58BDE72D" w:rsidR="000E5871" w:rsidRPr="007870D9" w:rsidRDefault="007870D9" w:rsidP="000E5871">
            <w:pPr>
              <w:spacing w:after="0" w:line="259" w:lineRule="auto"/>
              <w:ind w:left="165" w:right="0" w:firstLine="0"/>
              <w:rPr>
                <w:i/>
                <w:iCs/>
              </w:rPr>
            </w:pPr>
            <w:r>
              <w:rPr>
                <w:i/>
                <w:iCs/>
              </w:rPr>
              <w:t>Golden Bear Recreational Center</w:t>
            </w:r>
            <w:ins w:id="28" w:author="Elizabeth Byrne" w:date="2024-04-20T17:00:00Z">
              <w:r w:rsidR="00904A51">
                <w:rPr>
                  <w:i/>
                  <w:iCs/>
                </w:rPr>
                <w:t>, U.C. Berkeley</w:t>
              </w:r>
            </w:ins>
          </w:p>
        </w:tc>
      </w:tr>
    </w:tbl>
    <w:p w14:paraId="3C3CC59E" w14:textId="77777777" w:rsidR="007870D9" w:rsidRDefault="007870D9" w:rsidP="007870D9">
      <w:pPr>
        <w:spacing w:after="0" w:line="259" w:lineRule="auto"/>
        <w:ind w:left="2880" w:right="0" w:hanging="2534"/>
      </w:pPr>
      <w:r>
        <w:lastRenderedPageBreak/>
        <w:t>October 2012</w:t>
      </w:r>
      <w:r>
        <w:tab/>
      </w:r>
      <w:r>
        <w:rPr>
          <w:rFonts w:ascii="Segoe UI Symbol" w:eastAsia="Segoe UI Symbol" w:hAnsi="Segoe UI Symbol" w:cs="Segoe UI Symbol"/>
        </w:rPr>
        <w:t xml:space="preserve">· </w:t>
      </w:r>
      <w:r>
        <w:t>I coached competitive and recreational gymnastics,</w:t>
      </w:r>
    </w:p>
    <w:p w14:paraId="63C04248" w14:textId="7E0A1B15" w:rsidR="007870D9" w:rsidRPr="007870D9" w:rsidRDefault="007870D9" w:rsidP="007870D9">
      <w:pPr>
        <w:spacing w:after="0" w:line="259" w:lineRule="auto"/>
        <w:ind w:left="346" w:right="0" w:firstLine="0"/>
        <w:rPr>
          <w:i/>
          <w:iCs/>
        </w:rPr>
      </w:pPr>
      <w:r>
        <w:rPr>
          <w:i/>
          <w:iCs/>
        </w:rPr>
        <w:t>Non-continuous</w:t>
      </w:r>
      <w:r>
        <w:rPr>
          <w:i/>
          <w:iCs/>
        </w:rPr>
        <w:tab/>
      </w:r>
      <w:r>
        <w:rPr>
          <w:i/>
          <w:iCs/>
        </w:rPr>
        <w:tab/>
      </w:r>
      <w:r>
        <w:t>levels three through six.</w:t>
      </w:r>
    </w:p>
    <w:p w14:paraId="1DB2F4D3" w14:textId="77777777" w:rsidR="007870D9" w:rsidRDefault="007870D9">
      <w:pPr>
        <w:spacing w:after="0" w:line="259" w:lineRule="auto"/>
        <w:ind w:left="346" w:right="0" w:firstLine="0"/>
        <w:rPr>
          <w:i/>
          <w:iCs/>
        </w:rPr>
      </w:pPr>
    </w:p>
    <w:p w14:paraId="0B789098" w14:textId="318D3F40" w:rsidR="007870D9" w:rsidRDefault="007870D9">
      <w:pPr>
        <w:spacing w:after="0" w:line="259" w:lineRule="auto"/>
        <w:ind w:left="346" w:right="0" w:firstLine="0"/>
        <w:rPr>
          <w:i/>
          <w:iCs/>
        </w:rPr>
      </w:pPr>
      <w:r>
        <w:t>200</w:t>
      </w:r>
      <w:r w:rsidR="003A3076">
        <w:t>5</w:t>
      </w:r>
      <w:r>
        <w:t xml:space="preserve"> – 2007 </w:t>
      </w:r>
      <w:r>
        <w:tab/>
      </w:r>
      <w:r>
        <w:tab/>
      </w:r>
      <w:r>
        <w:rPr>
          <w:i/>
          <w:iCs/>
        </w:rPr>
        <w:t>Santa Monica Gymnastics Center</w:t>
      </w:r>
    </w:p>
    <w:p w14:paraId="5D5BF1CA" w14:textId="253C7525" w:rsidR="007870D9" w:rsidRDefault="007870D9">
      <w:pPr>
        <w:spacing w:after="0" w:line="259" w:lineRule="auto"/>
        <w:ind w:left="346" w:right="0" w:firstLine="0"/>
      </w:pPr>
      <w:r>
        <w:tab/>
      </w:r>
      <w:r>
        <w:tab/>
      </w:r>
      <w:r>
        <w:tab/>
      </w:r>
      <w:r>
        <w:tab/>
      </w:r>
      <w:r>
        <w:rPr>
          <w:rFonts w:ascii="Segoe UI Symbol" w:eastAsia="Segoe UI Symbol" w:hAnsi="Segoe UI Symbol" w:cs="Segoe UI Symbol"/>
        </w:rPr>
        <w:t xml:space="preserve">· </w:t>
      </w:r>
      <w:r>
        <w:t xml:space="preserve">I coached recreational gymnastics for all ages from </w:t>
      </w:r>
    </w:p>
    <w:p w14:paraId="32F7786F" w14:textId="03DC3D3F" w:rsidR="007870D9" w:rsidRPr="007870D9" w:rsidRDefault="007870D9">
      <w:pPr>
        <w:spacing w:after="0" w:line="259" w:lineRule="auto"/>
        <w:ind w:left="346" w:right="0" w:firstLine="0"/>
      </w:pPr>
      <w:r>
        <w:tab/>
      </w:r>
      <w:r>
        <w:tab/>
      </w:r>
      <w:r>
        <w:tab/>
      </w:r>
      <w:r>
        <w:tab/>
        <w:t xml:space="preserve">“Baby and me” classes to adult. </w:t>
      </w:r>
    </w:p>
    <w:p w14:paraId="79FE9CEB" w14:textId="77777777" w:rsidR="00790792" w:rsidRDefault="007E6720">
      <w:pPr>
        <w:spacing w:after="0" w:line="259" w:lineRule="auto"/>
        <w:ind w:left="0" w:right="0" w:firstLine="0"/>
      </w:pPr>
      <w:r>
        <w:t xml:space="preserve">                 </w:t>
      </w:r>
    </w:p>
    <w:p w14:paraId="37D6D650" w14:textId="0D89A938" w:rsidR="00790792" w:rsidRDefault="007E6720">
      <w:pPr>
        <w:spacing w:after="0" w:line="259" w:lineRule="auto"/>
        <w:ind w:left="0" w:right="0" w:firstLine="0"/>
        <w:rPr>
          <w:ins w:id="29" w:author="Elizabeth Byrne" w:date="2024-04-20T17:02:00Z"/>
        </w:rPr>
      </w:pPr>
      <w:r>
        <w:t xml:space="preserve"> </w:t>
      </w:r>
      <w:ins w:id="30" w:author="Elizabeth Byrne" w:date="2024-04-20T17:02:00Z">
        <w:r w:rsidR="00904A51">
          <w:t xml:space="preserve">   </w:t>
        </w:r>
      </w:ins>
    </w:p>
    <w:p w14:paraId="06FB72D1" w14:textId="20CF5AEC" w:rsidR="00790792" w:rsidRDefault="00790792">
      <w:pPr>
        <w:spacing w:after="0" w:line="259" w:lineRule="auto"/>
        <w:ind w:left="346" w:right="0" w:firstLine="0"/>
      </w:pPr>
    </w:p>
    <w:sectPr w:rsidR="00790792">
      <w:footerReference w:type="even" r:id="rId8"/>
      <w:footerReference w:type="default" r:id="rId9"/>
      <w:footerReference w:type="first" r:id="rId10"/>
      <w:pgSz w:w="12240" w:h="15840"/>
      <w:pgMar w:top="1450" w:right="2353" w:bottom="1908" w:left="146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A9B73" w14:textId="77777777" w:rsidR="006247B2" w:rsidRDefault="006247B2">
      <w:pPr>
        <w:spacing w:after="0" w:line="240" w:lineRule="auto"/>
      </w:pPr>
      <w:r>
        <w:separator/>
      </w:r>
    </w:p>
  </w:endnote>
  <w:endnote w:type="continuationSeparator" w:id="0">
    <w:p w14:paraId="096A09DA" w14:textId="77777777" w:rsidR="006247B2" w:rsidRDefault="0062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C9E9F" w14:textId="77777777" w:rsidR="00790792" w:rsidRDefault="007E6720">
    <w:pPr>
      <w:tabs>
        <w:tab w:val="center" w:pos="346"/>
        <w:tab w:val="right" w:pos="8426"/>
      </w:tabs>
      <w:spacing w:after="0" w:line="259" w:lineRule="auto"/>
      <w:ind w:left="0" w:right="-72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DD3F8" w14:textId="77777777" w:rsidR="00790792" w:rsidRDefault="007E6720">
    <w:pPr>
      <w:tabs>
        <w:tab w:val="center" w:pos="346"/>
        <w:tab w:val="right" w:pos="8426"/>
      </w:tabs>
      <w:spacing w:after="0" w:line="259" w:lineRule="auto"/>
      <w:ind w:left="0" w:right="-72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3266B" w14:textId="77777777" w:rsidR="00790792" w:rsidRDefault="007E6720">
    <w:pPr>
      <w:tabs>
        <w:tab w:val="center" w:pos="346"/>
        <w:tab w:val="right" w:pos="8426"/>
      </w:tabs>
      <w:spacing w:after="0" w:line="259" w:lineRule="auto"/>
      <w:ind w:left="0" w:right="-72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929CC" w14:textId="77777777" w:rsidR="006247B2" w:rsidRDefault="006247B2">
      <w:pPr>
        <w:spacing w:after="0" w:line="240" w:lineRule="auto"/>
      </w:pPr>
      <w:r>
        <w:separator/>
      </w:r>
    </w:p>
  </w:footnote>
  <w:footnote w:type="continuationSeparator" w:id="0">
    <w:p w14:paraId="70175439" w14:textId="77777777" w:rsidR="006247B2" w:rsidRDefault="006247B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fri Oren">
    <w15:presenceInfo w15:providerId="Windows Live" w15:userId="6bcf63514b2f19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792"/>
    <w:rsid w:val="0003228D"/>
    <w:rsid w:val="000E5871"/>
    <w:rsid w:val="000F2C88"/>
    <w:rsid w:val="0015255E"/>
    <w:rsid w:val="001D3A1B"/>
    <w:rsid w:val="00223CAB"/>
    <w:rsid w:val="00245C06"/>
    <w:rsid w:val="002606CA"/>
    <w:rsid w:val="003114F9"/>
    <w:rsid w:val="00323092"/>
    <w:rsid w:val="00332DE4"/>
    <w:rsid w:val="003455EE"/>
    <w:rsid w:val="00355C70"/>
    <w:rsid w:val="003A3076"/>
    <w:rsid w:val="004747E6"/>
    <w:rsid w:val="00477982"/>
    <w:rsid w:val="004A3F35"/>
    <w:rsid w:val="004D086D"/>
    <w:rsid w:val="006247B2"/>
    <w:rsid w:val="006463E7"/>
    <w:rsid w:val="007870D9"/>
    <w:rsid w:val="00790792"/>
    <w:rsid w:val="007E6720"/>
    <w:rsid w:val="008325D4"/>
    <w:rsid w:val="00844C14"/>
    <w:rsid w:val="008542E6"/>
    <w:rsid w:val="00897832"/>
    <w:rsid w:val="00904A51"/>
    <w:rsid w:val="00AC182A"/>
    <w:rsid w:val="00AC6A5C"/>
    <w:rsid w:val="00AC7AE6"/>
    <w:rsid w:val="00B90541"/>
    <w:rsid w:val="00C7013E"/>
    <w:rsid w:val="00C84CAA"/>
    <w:rsid w:val="00DA0A84"/>
    <w:rsid w:val="00DB6B8B"/>
    <w:rsid w:val="00DD09D4"/>
    <w:rsid w:val="00DE5AC7"/>
    <w:rsid w:val="00E06621"/>
    <w:rsid w:val="00E53947"/>
    <w:rsid w:val="00E57463"/>
    <w:rsid w:val="00E865A2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2B5C"/>
  <w15:docId w15:val="{56117F3B-07AF-A84E-B04E-4A02D434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right="2660" w:hanging="10"/>
    </w:pPr>
    <w:rPr>
      <w:rFonts w:ascii="Times New Roman" w:eastAsia="Times New Roman" w:hAnsi="Times New Roman" w:cs="Times New Roman"/>
      <w:color w:val="181717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C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56" w:hanging="10"/>
      <w:outlineLvl w:val="1"/>
    </w:pPr>
    <w:rPr>
      <w:rFonts w:ascii="Times New Roman" w:eastAsia="Times New Roman" w:hAnsi="Times New Roman" w:cs="Times New Roman"/>
      <w:i/>
      <w:color w:val="1817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181717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C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04A51"/>
    <w:pPr>
      <w:spacing w:after="0" w:line="240" w:lineRule="auto"/>
    </w:pPr>
    <w:rPr>
      <w:rFonts w:ascii="Times New Roman" w:eastAsia="Times New Roman" w:hAnsi="Times New Roman" w:cs="Times New Roman"/>
      <w:color w:val="181717"/>
      <w:lang w:val="en" w:eastAsia="en"/>
    </w:rPr>
  </w:style>
  <w:style w:type="paragraph" w:styleId="Header">
    <w:name w:val="header"/>
    <w:basedOn w:val="Normal"/>
    <w:link w:val="HeaderChar"/>
    <w:uiPriority w:val="99"/>
    <w:unhideWhenUsed/>
    <w:rsid w:val="0026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CA"/>
    <w:rPr>
      <w:rFonts w:ascii="Times New Roman" w:eastAsia="Times New Roman" w:hAnsi="Times New Roman" w:cs="Times New Roman"/>
      <w:color w:val="181717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1525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oren0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ofriore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Oren</dc:creator>
  <cp:keywords/>
  <dc:description/>
  <cp:lastModifiedBy>Ofri Oren</cp:lastModifiedBy>
  <cp:revision>5</cp:revision>
  <cp:lastPrinted>2024-10-29T19:12:00Z</cp:lastPrinted>
  <dcterms:created xsi:type="dcterms:W3CDTF">2024-10-29T19:12:00Z</dcterms:created>
  <dcterms:modified xsi:type="dcterms:W3CDTF">2024-11-14T23:28:00Z</dcterms:modified>
</cp:coreProperties>
</file>